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93605" w14:textId="1DEC504E" w:rsidR="00F031FC" w:rsidRPr="002660C6" w:rsidRDefault="00F031FC" w:rsidP="002660C6">
      <w:pPr>
        <w:jc w:val="center"/>
        <w:rPr>
          <w:b/>
        </w:rPr>
      </w:pPr>
      <w:r w:rsidRPr="00F031FC">
        <w:rPr>
          <w:b/>
        </w:rPr>
        <w:t>Disasters as F</w:t>
      </w:r>
      <w:r w:rsidRPr="00D97C51">
        <w:rPr>
          <w:b/>
        </w:rPr>
        <w:t>uel or Triggers: M</w:t>
      </w:r>
      <w:r w:rsidRPr="002660C6">
        <w:rPr>
          <w:b/>
        </w:rPr>
        <w:t>odel</w:t>
      </w:r>
      <w:r w:rsidRPr="00D97C51">
        <w:rPr>
          <w:b/>
        </w:rPr>
        <w:t>ing the Effect</w:t>
      </w:r>
      <w:r>
        <w:rPr>
          <w:b/>
        </w:rPr>
        <w:t>s</w:t>
      </w:r>
      <w:r w:rsidRPr="00D97C51">
        <w:rPr>
          <w:b/>
        </w:rPr>
        <w:t xml:space="preserve"> on Soc</w:t>
      </w:r>
      <w:r>
        <w:rPr>
          <w:b/>
        </w:rPr>
        <w:t>ial Unrest</w:t>
      </w:r>
    </w:p>
    <w:p w14:paraId="00000002" w14:textId="77777777" w:rsidR="00F326F1" w:rsidRDefault="00D97C51" w:rsidP="002660C6">
      <w:pPr>
        <w:jc w:val="center"/>
      </w:pPr>
      <w:r>
        <w:t>Jimmy Erickson</w:t>
      </w:r>
    </w:p>
    <w:p w14:paraId="0615C978" w14:textId="77777777" w:rsidR="00F031FC" w:rsidRDefault="00F031FC"/>
    <w:p w14:paraId="00000007" w14:textId="77777777" w:rsidR="00F326F1" w:rsidRDefault="00F326F1"/>
    <w:p w14:paraId="0000000D" w14:textId="77777777" w:rsidR="00F326F1" w:rsidRPr="002660C6" w:rsidRDefault="00D97C51" w:rsidP="002660C6">
      <w:pPr>
        <w:rPr>
          <w:b/>
        </w:rPr>
      </w:pPr>
      <w:r w:rsidRPr="002660C6">
        <w:rPr>
          <w:b/>
        </w:rPr>
        <w:t>Abstract</w:t>
      </w:r>
    </w:p>
    <w:p w14:paraId="00000014" w14:textId="77777777" w:rsidR="00F326F1" w:rsidRDefault="00F326F1">
      <w:pPr>
        <w:jc w:val="center"/>
        <w:rPr>
          <w:b/>
        </w:rPr>
      </w:pPr>
    </w:p>
    <w:p w14:paraId="6F47C65B" w14:textId="77777777" w:rsidR="00F031FC" w:rsidRDefault="00F031FC">
      <w:pPr>
        <w:rPr>
          <w:b/>
        </w:rPr>
      </w:pPr>
      <w:r>
        <w:rPr>
          <w:b/>
        </w:rPr>
        <w:t>1.</w:t>
      </w:r>
      <w:r>
        <w:rPr>
          <w:b/>
        </w:rPr>
        <w:tab/>
        <w:t>Introduction</w:t>
      </w:r>
    </w:p>
    <w:p w14:paraId="0000001F" w14:textId="2CB31487" w:rsidR="00F326F1" w:rsidRDefault="007349F9" w:rsidP="00C46641">
      <w:r>
        <w:t xml:space="preserve">Understanding the role of a disaster and modeling its effects on social unrest is complicated.  </w:t>
      </w:r>
      <w:r w:rsidR="00D97C51">
        <w:t xml:space="preserve">After a disaster occurs, a government’s ability to efficiently go in and provide aid to the affected area is essential to the survival </w:t>
      </w:r>
      <w:r w:rsidR="00F031FC">
        <w:t xml:space="preserve">and recovery </w:t>
      </w:r>
      <w:r w:rsidR="00D97C51">
        <w:t xml:space="preserve">of </w:t>
      </w:r>
      <w:r w:rsidR="00F031FC">
        <w:t>the population affected by the disaster</w:t>
      </w:r>
      <w:r w:rsidR="00D97C51">
        <w:t xml:space="preserve">.  When a government’s actions towards </w:t>
      </w:r>
      <w:r w:rsidR="00D97C51" w:rsidRPr="002660C6">
        <w:t>disaster recovery</w:t>
      </w:r>
      <w:r w:rsidR="0091263E" w:rsidRPr="002660C6">
        <w:t xml:space="preserve"> or prevention</w:t>
      </w:r>
      <w:r w:rsidR="00D97C51" w:rsidRPr="002660C6">
        <w:t xml:space="preserve"> are not perceived as efficient or effective, a disaster could</w:t>
      </w:r>
      <w:r w:rsidR="000A1721" w:rsidRPr="002660C6">
        <w:t xml:space="preserve"> directly</w:t>
      </w:r>
      <w:r w:rsidR="00D97C51" w:rsidRPr="002660C6">
        <w:t xml:space="preserve"> trigger social unrest </w:t>
      </w:r>
      <w:r w:rsidR="00D97C51" w:rsidRPr="00C46641">
        <w:t>(</w:t>
      </w:r>
      <w:r w:rsidR="0091263E" w:rsidRPr="00C46641">
        <w:t>Olson, 1998</w:t>
      </w:r>
      <w:r w:rsidR="00D97C51" w:rsidRPr="00C46641">
        <w:t xml:space="preserve">). </w:t>
      </w:r>
      <w:r w:rsidR="00D97C51" w:rsidRPr="002660C6">
        <w:t xml:space="preserve">That is, social unrest activities such as protests could follow immediately </w:t>
      </w:r>
      <w:r w:rsidR="000A1721" w:rsidRPr="002660C6">
        <w:t xml:space="preserve">after </w:t>
      </w:r>
      <w:r w:rsidR="00D97C51" w:rsidRPr="002660C6">
        <w:t>the occurrence of a disaster;</w:t>
      </w:r>
      <w:r w:rsidR="0091263E" w:rsidRPr="002660C6">
        <w:t xml:space="preserve"> this was observed in Beirut, August 2020. An explosion of poorly-stored material resulted in massive destruction, as well as wide-spread demonstrations that led to a number of officials stepping down (BBC, 2020).</w:t>
      </w:r>
      <w:r w:rsidR="00D97C51" w:rsidRPr="002660C6">
        <w:t xml:space="preserve"> On the other hand, while a disaster itself might not trigger social unrest in the short term, there are situations where a disaster or a series of disasters could alter various socio-economic factors in the affected population as fuels for grievances and dissatisfaction against certain policy or government </w:t>
      </w:r>
      <w:r w:rsidR="00A73F9F" w:rsidRPr="00C46641">
        <w:t>(Becker, 2016)</w:t>
      </w:r>
      <w:r w:rsidR="00D97C51" w:rsidRPr="00C46641">
        <w:t>.</w:t>
      </w:r>
      <w:r w:rsidR="005D6F0D">
        <w:t xml:space="preserve"> </w:t>
      </w:r>
      <w:r w:rsidR="00DB602F">
        <w:t xml:space="preserve">With a growing number of disasters in the world today, understanding different aspects of them is growing increasingly important. </w:t>
      </w:r>
      <w:r w:rsidR="00A54B9B">
        <w:t xml:space="preserve">The effects of disasters are farther-reaching than simply what buildings they destroy. Understanding the features that go into </w:t>
      </w:r>
      <w:r w:rsidR="005D6F0D">
        <w:t>the social effect of a disaste</w:t>
      </w:r>
      <w:r w:rsidR="00A54B9B">
        <w:t xml:space="preserve">r can help in future research into understanding the social effects of disasters. </w:t>
      </w:r>
      <w:r w:rsidR="00D97C51">
        <w:t>During our research into the topic of disasters and social unrest, there were no papers specifically focused on the social effect of a disaster as either a fuel or trigger</w:t>
      </w:r>
      <w:r w:rsidR="005D6F0D">
        <w:t xml:space="preserve"> for social unrest</w:t>
      </w:r>
      <w:r w:rsidR="00D97C51">
        <w:t>.</w:t>
      </w:r>
      <w:r w:rsidR="00A54B9B">
        <w:rPr>
          <w:b/>
        </w:rPr>
        <w:t xml:space="preserve"> </w:t>
      </w:r>
      <w:r w:rsidR="00D97C51">
        <w:t xml:space="preserve">Our solution to satisfy this need is to study any possible relations between disasters and social unrest and focus on defining any specific disaster as </w:t>
      </w:r>
      <w:r w:rsidR="00D97C51">
        <w:rPr>
          <w:i/>
        </w:rPr>
        <w:t xml:space="preserve">fuel </w:t>
      </w:r>
      <w:r w:rsidR="00D97C51">
        <w:t xml:space="preserve">(underlying stress, no immediate unrest) or as a </w:t>
      </w:r>
      <w:r w:rsidR="00D97C51">
        <w:rPr>
          <w:i/>
        </w:rPr>
        <w:t>trigger</w:t>
      </w:r>
      <w:r w:rsidR="00D97C51">
        <w:t xml:space="preserve"> (activates underlying stress to cause social unrest). We will be studying these relationships for the purpose of </w:t>
      </w:r>
      <w:r w:rsidR="00A54B9B">
        <w:t>better understanding the nature of disasters in a social context, specifically having to do with unrest</w:t>
      </w:r>
      <w:r w:rsidR="00D97C51">
        <w:t xml:space="preserve">. We will be utilizing data about disaster events, data about social unrest events, and other additional datasets that are found to be </w:t>
      </w:r>
      <w:commentRangeStart w:id="0"/>
      <w:r w:rsidR="00D97C51">
        <w:t>helpful</w:t>
      </w:r>
      <w:r w:rsidR="00460552">
        <w:t xml:space="preserve">. </w:t>
      </w:r>
      <w:ins w:id="1" w:author="Jimmy Erickson" w:date="2020-10-19T03:36:00Z">
        <w:r w:rsidR="00C74A2E">
          <w:t>This</w:t>
        </w:r>
        <w:r w:rsidR="00C74A2E">
          <w:rPr>
            <w:rStyle w:val="CommentReference"/>
          </w:rPr>
          <w:annotationRef/>
        </w:r>
        <w:r w:rsidR="00C74A2E">
          <w:t xml:space="preserve"> paper will not be focusing on innovation in the field of Computer Science. Instead, we will be focusing on studying the relationship between disasters and social unrest while finding new ways to apply data science techniques to our proposed problem</w:t>
        </w:r>
      </w:ins>
      <w:commentRangeStart w:id="2"/>
      <w:del w:id="3" w:author="Jimmy Erickson" w:date="2020-10-19T03:36:00Z">
        <w:r w:rsidR="00D97C51" w:rsidDel="00C74A2E">
          <w:delText>This</w:delText>
        </w:r>
        <w:commentRangeEnd w:id="0"/>
        <w:r w:rsidR="00460552" w:rsidDel="00C74A2E">
          <w:rPr>
            <w:rStyle w:val="CommentReference"/>
          </w:rPr>
          <w:commentReference w:id="0"/>
        </w:r>
        <w:r w:rsidR="00D97C51" w:rsidDel="00C74A2E">
          <w:delText xml:space="preserve"> paper will not </w:delText>
        </w:r>
        <w:r w:rsidR="00460552" w:rsidDel="00C74A2E">
          <w:delText>be pursuing innovations in the field of Computer Science</w:delText>
        </w:r>
        <w:commentRangeEnd w:id="2"/>
        <w:r w:rsidR="00460552" w:rsidDel="00C74A2E">
          <w:rPr>
            <w:rStyle w:val="CommentReference"/>
          </w:rPr>
          <w:commentReference w:id="2"/>
        </w:r>
      </w:del>
      <w:r w:rsidR="00D97C51">
        <w:t xml:space="preserve">. </w:t>
      </w:r>
      <w:commentRangeStart w:id="4"/>
      <w:r w:rsidR="00D97C51">
        <w:t xml:space="preserve">We will be demonstrating </w:t>
      </w:r>
      <w:commentRangeStart w:id="5"/>
      <w:commentRangeStart w:id="6"/>
      <w:r w:rsidR="00D97C51">
        <w:t xml:space="preserve">fairly simple data science techniques </w:t>
      </w:r>
      <w:commentRangeEnd w:id="5"/>
      <w:r w:rsidR="00C46641">
        <w:rPr>
          <w:rStyle w:val="CommentReference"/>
        </w:rPr>
        <w:commentReference w:id="5"/>
      </w:r>
      <w:commentRangeEnd w:id="6"/>
      <w:r w:rsidR="00460552">
        <w:rPr>
          <w:rStyle w:val="CommentReference"/>
        </w:rPr>
        <w:commentReference w:id="6"/>
      </w:r>
      <w:r w:rsidR="00D97C51">
        <w:t>in order to analyze and model the data, and writing scripts in order to assist in managing the data, but our initial plan does not include computer science innovation</w:t>
      </w:r>
      <w:commentRangeEnd w:id="4"/>
      <w:r w:rsidR="00460552">
        <w:rPr>
          <w:rStyle w:val="CommentReference"/>
        </w:rPr>
        <w:commentReference w:id="4"/>
      </w:r>
      <w:commentRangeStart w:id="7"/>
      <w:r w:rsidR="00D97C51">
        <w:t>.</w:t>
      </w:r>
      <w:r w:rsidR="00D97C51">
        <w:rPr>
          <w:b/>
        </w:rPr>
        <w:t xml:space="preserve"> </w:t>
      </w:r>
      <w:commentRangeStart w:id="8"/>
      <w:r w:rsidR="00D97C51">
        <w:t xml:space="preserve">This paper’s main goal is to contribute </w:t>
      </w:r>
      <w:r w:rsidR="00A54B9B">
        <w:t xml:space="preserve">to the field of disaster research by approaching disasters from the </w:t>
      </w:r>
      <w:ins w:id="9" w:author="Jimmy Erickson" w:date="2020-10-19T03:37:00Z">
        <w:r w:rsidR="00C74A2E">
          <w:t>context of unrest. And to use Data Science techniques to build out methods of modeling these events so as to support our research and give a starting point for future research of this topic</w:t>
        </w:r>
      </w:ins>
      <w:del w:id="10" w:author="Jimmy Erickson" w:date="2020-10-19T03:37:00Z">
        <w:r w:rsidR="00A54B9B" w:rsidDel="00C74A2E">
          <w:delText>context of unrest</w:delText>
        </w:r>
        <w:commentRangeEnd w:id="7"/>
        <w:r w:rsidR="00460552" w:rsidDel="00C74A2E">
          <w:rPr>
            <w:rStyle w:val="CommentReference"/>
          </w:rPr>
          <w:commentReference w:id="7"/>
        </w:r>
      </w:del>
      <w:r w:rsidR="00D97C51">
        <w:t xml:space="preserve">. </w:t>
      </w:r>
      <w:commentRangeEnd w:id="8"/>
      <w:r w:rsidR="00C46641">
        <w:rPr>
          <w:rStyle w:val="CommentReference"/>
        </w:rPr>
        <w:commentReference w:id="8"/>
      </w:r>
      <w:r w:rsidR="00D97C51">
        <w:t xml:space="preserve">We will be generating datasets that are a combination of multiple datasets including GDELT, </w:t>
      </w:r>
      <w:proofErr w:type="spellStart"/>
      <w:r w:rsidR="00D97C51">
        <w:t>DesInventar</w:t>
      </w:r>
      <w:proofErr w:type="spellEnd"/>
      <w:r w:rsidR="00D97C51">
        <w:t xml:space="preserve">, and other datasets such as infrastructure, demographic wealth inequality, and other datasets that are determined to be relevant to this </w:t>
      </w:r>
      <w:commentRangeStart w:id="11"/>
      <w:r w:rsidR="00D97C51">
        <w:t>research</w:t>
      </w:r>
      <w:commentRangeEnd w:id="11"/>
      <w:r w:rsidR="007F61F8">
        <w:rPr>
          <w:rStyle w:val="CommentReference"/>
        </w:rPr>
        <w:commentReference w:id="11"/>
      </w:r>
      <w:r w:rsidR="00D97C51">
        <w:t>.</w:t>
      </w:r>
    </w:p>
    <w:p w14:paraId="00000020" w14:textId="77777777" w:rsidR="00F326F1" w:rsidRDefault="00F326F1"/>
    <w:p w14:paraId="00000021" w14:textId="77777777" w:rsidR="00F326F1" w:rsidRDefault="00D97C51">
      <w:r>
        <w:t>Overview of the rest of the paper/thesis</w:t>
      </w:r>
    </w:p>
    <w:p w14:paraId="00000022" w14:textId="77777777" w:rsidR="00F326F1" w:rsidRDefault="00D97C51">
      <w:pPr>
        <w:rPr>
          <w:b/>
          <w:i/>
        </w:rPr>
      </w:pPr>
      <w:r>
        <w:rPr>
          <w:b/>
          <w:i/>
        </w:rPr>
        <w:lastRenderedPageBreak/>
        <w:t>I assume we have to wait until more of the paper is written in order to do the preview part</w:t>
      </w:r>
    </w:p>
    <w:p w14:paraId="00000023" w14:textId="77777777" w:rsidR="00F326F1" w:rsidRDefault="00F326F1"/>
    <w:p w14:paraId="00000024" w14:textId="77777777" w:rsidR="00F326F1" w:rsidRDefault="00D97C51">
      <w:r>
        <w:t>Questions:</w:t>
      </w:r>
    </w:p>
    <w:p w14:paraId="00000025" w14:textId="77777777" w:rsidR="00F326F1" w:rsidRDefault="00D97C51">
      <w:pPr>
        <w:numPr>
          <w:ilvl w:val="0"/>
          <w:numId w:val="2"/>
        </w:numPr>
        <w:rPr>
          <w:ins w:id="12" w:author="LKSOH" w:date="2020-09-24T10:00:00Z"/>
        </w:rPr>
      </w:pPr>
      <w:commentRangeStart w:id="13"/>
      <w:r>
        <w:t>Do we write this with the knowledge we have at the beginning of the project or at the end of the project (i.e. mentioning the datasets we use)</w:t>
      </w:r>
      <w:commentRangeEnd w:id="13"/>
      <w:r w:rsidR="00C46641">
        <w:rPr>
          <w:rStyle w:val="CommentReference"/>
        </w:rPr>
        <w:commentReference w:id="13"/>
      </w:r>
    </w:p>
    <w:p w14:paraId="3F9692C0" w14:textId="77777777" w:rsidR="00F031FC" w:rsidRDefault="00F031FC">
      <w:pPr>
        <w:rPr>
          <w:ins w:id="14" w:author="LKSOH" w:date="2020-09-24T10:00:00Z"/>
        </w:rPr>
        <w:pPrChange w:id="15" w:author="LKSOH" w:date="2020-09-24T10:00:00Z">
          <w:pPr>
            <w:numPr>
              <w:numId w:val="2"/>
            </w:numPr>
            <w:ind w:left="720" w:hanging="360"/>
          </w:pPr>
        </w:pPrChange>
      </w:pPr>
    </w:p>
    <w:p w14:paraId="0E88A638" w14:textId="77777777" w:rsidR="00F031FC" w:rsidRDefault="00F031FC" w:rsidP="00C46641"/>
    <w:p w14:paraId="7ECF2CDB" w14:textId="77777777" w:rsidR="00F031FC" w:rsidRDefault="00F031FC" w:rsidP="00C46641">
      <w:pPr>
        <w:rPr>
          <w:b/>
        </w:rPr>
      </w:pPr>
      <w:r w:rsidRPr="00C46641">
        <w:rPr>
          <w:b/>
        </w:rPr>
        <w:t>2.</w:t>
      </w:r>
      <w:r w:rsidRPr="00C46641">
        <w:rPr>
          <w:b/>
        </w:rPr>
        <w:tab/>
        <w:t>Related Work and Background</w:t>
      </w:r>
    </w:p>
    <w:p w14:paraId="5E65390F" w14:textId="77777777" w:rsidR="00F031FC" w:rsidRDefault="00F031FC" w:rsidP="00C46641">
      <w:pPr>
        <w:rPr>
          <w:b/>
        </w:rPr>
      </w:pPr>
    </w:p>
    <w:p w14:paraId="4BC66F1C" w14:textId="6D273AC2" w:rsidR="00F031FC" w:rsidRDefault="00F031FC" w:rsidP="00C46641">
      <w:pPr>
        <w:rPr>
          <w:ins w:id="16" w:author="Jimmy Erickson" w:date="2020-10-19T03:37:00Z"/>
          <w:b/>
        </w:rPr>
      </w:pPr>
      <w:r>
        <w:rPr>
          <w:b/>
        </w:rPr>
        <w:t>3.</w:t>
      </w:r>
      <w:r>
        <w:rPr>
          <w:b/>
        </w:rPr>
        <w:tab/>
      </w:r>
      <w:r w:rsidRPr="00C46641">
        <w:rPr>
          <w:b/>
        </w:rPr>
        <w:t>Methodology</w:t>
      </w:r>
    </w:p>
    <w:p w14:paraId="1C355209" w14:textId="3F615F90" w:rsidR="00C74A2E" w:rsidRPr="00E50283" w:rsidRDefault="00C74A2E" w:rsidP="00C74A2E">
      <w:pPr>
        <w:pStyle w:val="CommentText"/>
        <w:rPr>
          <w:ins w:id="17" w:author="Jimmy Erickson" w:date="2020-10-19T03:37:00Z"/>
          <w:sz w:val="22"/>
          <w:szCs w:val="22"/>
          <w:rPrChange w:id="18" w:author="Jimmy Erickson" w:date="2020-10-26T05:10:00Z">
            <w:rPr>
              <w:ins w:id="19" w:author="Jimmy Erickson" w:date="2020-10-19T03:37:00Z"/>
            </w:rPr>
          </w:rPrChange>
        </w:rPr>
      </w:pPr>
      <w:commentRangeStart w:id="20"/>
      <w:commentRangeStart w:id="21"/>
      <w:ins w:id="22" w:author="Jimmy Erickson" w:date="2020-10-19T03:37:00Z">
        <w:r>
          <w:rPr>
            <w:rStyle w:val="CommentReference"/>
          </w:rPr>
          <w:annotationRef/>
        </w:r>
      </w:ins>
      <w:commentRangeEnd w:id="20"/>
      <w:commentRangeEnd w:id="21"/>
      <w:ins w:id="23" w:author="Jimmy Erickson" w:date="2020-10-26T05:11:00Z">
        <w:r w:rsidR="00E50283" w:rsidRPr="00E50283" w:rsidDel="00E50283">
          <w:rPr>
            <w:rStyle w:val="CommentReference"/>
            <w:sz w:val="22"/>
            <w:szCs w:val="22"/>
          </w:rPr>
          <w:t xml:space="preserve"> </w:t>
        </w:r>
      </w:ins>
      <w:del w:id="24" w:author="Jimmy Erickson" w:date="2020-10-26T05:11:00Z">
        <w:r w:rsidR="0099226A" w:rsidRPr="00E50283" w:rsidDel="00E50283">
          <w:rPr>
            <w:rStyle w:val="CommentReference"/>
            <w:sz w:val="22"/>
            <w:szCs w:val="22"/>
            <w:rPrChange w:id="25" w:author="Jimmy Erickson" w:date="2020-10-26T05:10:00Z">
              <w:rPr>
                <w:rStyle w:val="CommentReference"/>
              </w:rPr>
            </w:rPrChange>
          </w:rPr>
          <w:commentReference w:id="20"/>
        </w:r>
      </w:del>
      <w:r w:rsidR="00E50283">
        <w:rPr>
          <w:rStyle w:val="CommentReference"/>
        </w:rPr>
        <w:commentReference w:id="21"/>
      </w:r>
    </w:p>
    <w:p w14:paraId="15061BC4" w14:textId="074D4051" w:rsidR="00C74A2E" w:rsidDel="00AC2EFA" w:rsidRDefault="00C74A2E" w:rsidP="00C46641">
      <w:pPr>
        <w:rPr>
          <w:del w:id="26" w:author="Jimmy Erickson" w:date="2020-10-26T05:10:00Z"/>
          <w:b/>
        </w:rPr>
      </w:pPr>
    </w:p>
    <w:p w14:paraId="62E4E745" w14:textId="02893469" w:rsidR="00AC2EFA" w:rsidRDefault="00AC2EFA" w:rsidP="00C46641">
      <w:pPr>
        <w:rPr>
          <w:ins w:id="27" w:author="LKSOH" w:date="2020-12-07T10:43:00Z"/>
          <w:b/>
        </w:rPr>
      </w:pPr>
      <w:ins w:id="28" w:author="LKSOH" w:date="2020-12-07T10:43:00Z">
        <w:r>
          <w:rPr>
            <w:b/>
          </w:rPr>
          <w:t>NEED AN OVERVIEW OF THE SUBSECTIONS</w:t>
        </w:r>
      </w:ins>
    </w:p>
    <w:p w14:paraId="1C885CAE" w14:textId="77777777" w:rsidR="00F031FC" w:rsidRDefault="00F031FC" w:rsidP="00C46641">
      <w:pPr>
        <w:rPr>
          <w:ins w:id="29" w:author="LKSOH" w:date="2020-10-12T11:01:00Z"/>
          <w:b/>
        </w:rPr>
      </w:pPr>
    </w:p>
    <w:p w14:paraId="72CE4B8B" w14:textId="77777777" w:rsidR="007E5B32" w:rsidRPr="0099226A" w:rsidRDefault="007E5B32" w:rsidP="00C46641">
      <w:pPr>
        <w:rPr>
          <w:b/>
        </w:rPr>
      </w:pPr>
      <w:r w:rsidRPr="0099226A">
        <w:rPr>
          <w:b/>
        </w:rPr>
        <w:t>3.1.</w:t>
      </w:r>
      <w:r w:rsidRPr="0099226A">
        <w:rPr>
          <w:b/>
        </w:rPr>
        <w:tab/>
        <w:t xml:space="preserve">Data Sources </w:t>
      </w:r>
    </w:p>
    <w:p w14:paraId="62C5C5D3" w14:textId="77777777" w:rsidR="007E5B32" w:rsidRDefault="007E5B32" w:rsidP="00C46641"/>
    <w:p w14:paraId="75AADC8E" w14:textId="2E18B696" w:rsidR="001D4CC4" w:rsidRDefault="007E5B32" w:rsidP="001D4CC4">
      <w:r>
        <w:t xml:space="preserve">The data sources we are using are the </w:t>
      </w:r>
      <w:proofErr w:type="spellStart"/>
      <w:r>
        <w:t>DesInventar</w:t>
      </w:r>
      <w:proofErr w:type="spellEnd"/>
      <w:r>
        <w:t xml:space="preserve"> and GDELT databases. </w:t>
      </w:r>
      <w:r w:rsidR="00A65E69">
        <w:t>These databases were chosen because they filled various criteria that made them optimal for our research.</w:t>
      </w:r>
    </w:p>
    <w:p w14:paraId="7FEFD5E6" w14:textId="77777777" w:rsidR="007E5B32" w:rsidRDefault="007E5B32" w:rsidP="00C46641"/>
    <w:p w14:paraId="2EEDD2FD" w14:textId="77777777" w:rsidR="007E5B32" w:rsidRDefault="007E5B32" w:rsidP="00C46641">
      <w:r>
        <w:t xml:space="preserve">The </w:t>
      </w:r>
      <w:proofErr w:type="spellStart"/>
      <w:r>
        <w:t>DesInventar</w:t>
      </w:r>
      <w:proofErr w:type="spellEnd"/>
      <w:r>
        <w:t xml:space="preserve"> database is a project sponsored by the United Nations to track disaster events around the world and assemble a highly accurate dataset of these disasters. </w:t>
      </w:r>
      <w:proofErr w:type="spellStart"/>
      <w:r>
        <w:t>DesInventar</w:t>
      </w:r>
      <w:proofErr w:type="spellEnd"/>
      <w:r>
        <w:t xml:space="preserve"> partners with universities in each region they are tracking in order to ensure accurate data with minimal undercounting or overcounting. The </w:t>
      </w:r>
      <w:proofErr w:type="spellStart"/>
      <w:r>
        <w:t>DesInventar</w:t>
      </w:r>
      <w:proofErr w:type="spellEnd"/>
      <w:r>
        <w:t xml:space="preserve"> dataset we have for India includes the three states of Uttarakhand, Tamil Nadu, and Orissa for the year range 1985 - 2012. The attributes provided for events in these regions include the following: state, district, block, date, type, sub-type, cause, source, deaths, injuries, and many additional metrics we will not be using for the purpose of this project. </w:t>
      </w:r>
    </w:p>
    <w:p w14:paraId="1F30DD5B" w14:textId="77777777" w:rsidR="007E5B32" w:rsidRDefault="007E5B32" w:rsidP="00C46641"/>
    <w:p w14:paraId="6B214368" w14:textId="7958F0E8" w:rsidR="001D4CC4" w:rsidRDefault="007E5B32" w:rsidP="00C46641">
      <w:commentRangeStart w:id="30"/>
      <w:commentRangeStart w:id="31"/>
      <w:r>
        <w:t>The GDELT database is a project to map all significant events in the world, including social unrest events</w:t>
      </w:r>
      <w:r w:rsidR="004C7EBD">
        <w:t xml:space="preserve"> for 1985-2012</w:t>
      </w:r>
      <w:r>
        <w:t>, which are the events we will be using from this source</w:t>
      </w:r>
      <w:r w:rsidR="00A65E69">
        <w:t xml:space="preserve"> and appending to our events from </w:t>
      </w:r>
      <w:proofErr w:type="spellStart"/>
      <w:r w:rsidR="00A65E69">
        <w:t>DesInventar</w:t>
      </w:r>
      <w:proofErr w:type="spellEnd"/>
      <w:r>
        <w:t xml:space="preserve">. Our GDELT dataset has the following fields: date, source (original actor), target (target actor), </w:t>
      </w:r>
      <w:proofErr w:type="spellStart"/>
      <w:r>
        <w:t>CAMEOcode</w:t>
      </w:r>
      <w:proofErr w:type="spellEnd"/>
      <w:r>
        <w:t xml:space="preserve"> (defines the exact type of event), </w:t>
      </w:r>
      <w:proofErr w:type="spellStart"/>
      <w:r>
        <w:t>NumEvents</w:t>
      </w:r>
      <w:proofErr w:type="spellEnd"/>
      <w:r>
        <w:t xml:space="preserve"> (if there are multiple smaller events that act as one), latitude and longitude. </w:t>
      </w:r>
      <w:commentRangeEnd w:id="30"/>
      <w:r w:rsidR="00A70BC7">
        <w:rPr>
          <w:rStyle w:val="CommentReference"/>
        </w:rPr>
        <w:commentReference w:id="30"/>
      </w:r>
      <w:commentRangeEnd w:id="31"/>
      <w:r w:rsidR="005E47D5">
        <w:rPr>
          <w:rStyle w:val="CommentReference"/>
        </w:rPr>
        <w:commentReference w:id="31"/>
      </w:r>
    </w:p>
    <w:p w14:paraId="34208E5B" w14:textId="77777777" w:rsidR="001D4CC4" w:rsidRDefault="001D4CC4" w:rsidP="00C46641"/>
    <w:p w14:paraId="4682A26E" w14:textId="59F1C5C6" w:rsidR="001D4CC4" w:rsidRDefault="001D4CC4" w:rsidP="00C46641">
      <w:r>
        <w:t>We did not use ACCLED</w:t>
      </w:r>
      <w:r w:rsidR="00C74A2E">
        <w:t xml:space="preserve"> or </w:t>
      </w:r>
      <w:commentRangeStart w:id="32"/>
      <w:r w:rsidR="00C74A2E">
        <w:t>ICEWS</w:t>
      </w:r>
      <w:commentRangeEnd w:id="32"/>
      <w:r w:rsidR="0099226A">
        <w:rPr>
          <w:rStyle w:val="CommentReference"/>
        </w:rPr>
        <w:commentReference w:id="32"/>
      </w:r>
      <w:r w:rsidR="00C74A2E">
        <w:t xml:space="preserve">. The reasoning for this is that the </w:t>
      </w:r>
      <w:proofErr w:type="spellStart"/>
      <w:r w:rsidR="00C74A2E">
        <w:t>DesInventar</w:t>
      </w:r>
      <w:proofErr w:type="spellEnd"/>
      <w:r w:rsidR="00C74A2E">
        <w:t xml:space="preserve"> database has data consistently until 2012, when their partnerships in India expired. This caused a problem because the ACCLED protest dataset had dates starting in 2012</w:t>
      </w:r>
      <w:ins w:id="33" w:author="LKSOH" w:date="2020-10-21T09:55:00Z">
        <w:r w:rsidR="0099226A">
          <w:t xml:space="preserve">.  </w:t>
        </w:r>
      </w:ins>
    </w:p>
    <w:p w14:paraId="3AFDF463" w14:textId="77777777" w:rsidR="001D4CC4" w:rsidDel="0099226A" w:rsidRDefault="001D4CC4" w:rsidP="00C46641">
      <w:pPr>
        <w:rPr>
          <w:del w:id="34" w:author="LKSOH" w:date="2020-10-21T09:55:00Z"/>
        </w:rPr>
      </w:pPr>
    </w:p>
    <w:p w14:paraId="3B95439F" w14:textId="60272CE2" w:rsidR="001D4CC4" w:rsidDel="0099226A" w:rsidRDefault="001D4CC4" w:rsidP="00C46641">
      <w:pPr>
        <w:rPr>
          <w:del w:id="35" w:author="LKSOH" w:date="2020-10-21T09:55:00Z"/>
        </w:rPr>
      </w:pPr>
      <w:del w:id="36" w:author="LKSOH" w:date="2020-10-21T09:55:00Z">
        <w:r w:rsidDel="0099226A">
          <w:delText>We did not use ICEWS.</w:delText>
        </w:r>
      </w:del>
    </w:p>
    <w:p w14:paraId="5D4B1BBB" w14:textId="77777777" w:rsidR="007E5B32" w:rsidRDefault="007E5B32" w:rsidP="00C46641">
      <w:pPr>
        <w:rPr>
          <w:b/>
        </w:rPr>
      </w:pPr>
    </w:p>
    <w:p w14:paraId="722762A3" w14:textId="3B4A7569" w:rsidR="005371EA" w:rsidRPr="00626D7E" w:rsidRDefault="005371EA" w:rsidP="005371EA">
      <w:pPr>
        <w:rPr>
          <w:b/>
        </w:rPr>
      </w:pPr>
      <w:r>
        <w:rPr>
          <w:b/>
        </w:rPr>
        <w:t>3.2.</w:t>
      </w:r>
      <w:r>
        <w:rPr>
          <w:b/>
        </w:rPr>
        <w:tab/>
        <w:t>Data Preparation</w:t>
      </w:r>
      <w:r w:rsidRPr="00626D7E">
        <w:rPr>
          <w:b/>
        </w:rPr>
        <w:t xml:space="preserve"> </w:t>
      </w:r>
    </w:p>
    <w:p w14:paraId="64AC5AA9" w14:textId="72C7B55E" w:rsidR="00AC2EFA" w:rsidRPr="00AC2EFA" w:rsidRDefault="00AC2EFA" w:rsidP="00C46641">
      <w:pPr>
        <w:rPr>
          <w:ins w:id="37" w:author="LKSOH" w:date="2020-12-07T10:44:00Z"/>
          <w:b/>
          <w:bCs/>
          <w:rPrChange w:id="38" w:author="LKSOH" w:date="2020-12-07T10:44:00Z">
            <w:rPr>
              <w:ins w:id="39" w:author="LKSOH" w:date="2020-12-07T10:44:00Z"/>
              <w:bCs/>
            </w:rPr>
          </w:rPrChange>
        </w:rPr>
      </w:pPr>
      <w:ins w:id="40" w:author="LKSOH" w:date="2020-12-07T10:44:00Z">
        <w:r w:rsidRPr="00AC2EFA">
          <w:rPr>
            <w:b/>
            <w:bCs/>
            <w:rPrChange w:id="41" w:author="LKSOH" w:date="2020-12-07T10:44:00Z">
              <w:rPr>
                <w:bCs/>
              </w:rPr>
            </w:rPrChange>
          </w:rPr>
          <w:t>NEED AN OVERVIEW OF THE SUBSECTIONS</w:t>
        </w:r>
      </w:ins>
    </w:p>
    <w:p w14:paraId="4C479B8E" w14:textId="3BAE7FC8" w:rsidR="005371EA" w:rsidRDefault="00A65E69" w:rsidP="00C46641">
      <w:pPr>
        <w:rPr>
          <w:bCs/>
        </w:rPr>
      </w:pPr>
      <w:r>
        <w:rPr>
          <w:bCs/>
        </w:rPr>
        <w:t xml:space="preserve">The first step in preparing the data was to combine the three separate datasets </w:t>
      </w:r>
      <w:r w:rsidR="00F55F4A">
        <w:rPr>
          <w:bCs/>
        </w:rPr>
        <w:t>we</w:t>
      </w:r>
      <w:r>
        <w:rPr>
          <w:bCs/>
        </w:rPr>
        <w:t xml:space="preserve"> had for </w:t>
      </w:r>
      <w:proofErr w:type="spellStart"/>
      <w:r>
        <w:rPr>
          <w:bCs/>
        </w:rPr>
        <w:t>DesInventar</w:t>
      </w:r>
      <w:proofErr w:type="spellEnd"/>
      <w:r>
        <w:rPr>
          <w:bCs/>
        </w:rPr>
        <w:t xml:space="preserve">, which were the three states of India that were supported by this project. Those states are Orissa (Odisha), Tamil Nadu, and Uttarakhand. The </w:t>
      </w:r>
      <w:proofErr w:type="spellStart"/>
      <w:r>
        <w:rPr>
          <w:bCs/>
        </w:rPr>
        <w:t>DesInventar</w:t>
      </w:r>
      <w:proofErr w:type="spellEnd"/>
      <w:r>
        <w:rPr>
          <w:bCs/>
        </w:rPr>
        <w:t xml:space="preserve"> events are fairly evenly spread out within the states, though not evenly spread out between the states with Orissa having 9,081 events, Tamil Nadu having 15,535 events, and Uttarakhand having 3,879 </w:t>
      </w:r>
      <w:r>
        <w:rPr>
          <w:bCs/>
        </w:rPr>
        <w:lastRenderedPageBreak/>
        <w:t xml:space="preserve">events. </w:t>
      </w:r>
      <w:r w:rsidR="0046686C">
        <w:rPr>
          <w:bCs/>
        </w:rPr>
        <w:t xml:space="preserve">To </w:t>
      </w:r>
      <w:r>
        <w:rPr>
          <w:bCs/>
        </w:rPr>
        <w:t xml:space="preserve">continue </w:t>
      </w:r>
      <w:r w:rsidR="0046686C">
        <w:rPr>
          <w:bCs/>
        </w:rPr>
        <w:t>prepar</w:t>
      </w:r>
      <w:r>
        <w:rPr>
          <w:bCs/>
        </w:rPr>
        <w:t>ing</w:t>
      </w:r>
      <w:r w:rsidR="0046686C">
        <w:rPr>
          <w:bCs/>
        </w:rPr>
        <w:t xml:space="preserve"> the </w:t>
      </w:r>
      <w:proofErr w:type="spellStart"/>
      <w:r>
        <w:rPr>
          <w:bCs/>
        </w:rPr>
        <w:t>DesInventar</w:t>
      </w:r>
      <w:proofErr w:type="spellEnd"/>
      <w:r>
        <w:rPr>
          <w:bCs/>
        </w:rPr>
        <w:t xml:space="preserve"> </w:t>
      </w:r>
      <w:r w:rsidR="0046686C">
        <w:rPr>
          <w:bCs/>
        </w:rPr>
        <w:t xml:space="preserve">data, </w:t>
      </w:r>
      <w:r>
        <w:rPr>
          <w:bCs/>
        </w:rPr>
        <w:t>we</w:t>
      </w:r>
      <w:r w:rsidR="0046686C">
        <w:rPr>
          <w:bCs/>
        </w:rPr>
        <w:t xml:space="preserve"> </w:t>
      </w:r>
      <w:r w:rsidR="00AF1B3E">
        <w:rPr>
          <w:bCs/>
        </w:rPr>
        <w:t>set about</w:t>
      </w:r>
      <w:r w:rsidR="0046686C">
        <w:rPr>
          <w:bCs/>
        </w:rPr>
        <w:t xml:space="preserve"> getting a latitude and longitude value for</w:t>
      </w:r>
      <w:r w:rsidR="0099226A">
        <w:rPr>
          <w:bCs/>
        </w:rPr>
        <w:t xml:space="preserve"> each of</w:t>
      </w:r>
      <w:r w:rsidR="0046686C">
        <w:rPr>
          <w:bCs/>
        </w:rPr>
        <w:t xml:space="preserve"> the </w:t>
      </w:r>
      <w:proofErr w:type="spellStart"/>
      <w:r w:rsidR="0046686C">
        <w:rPr>
          <w:bCs/>
        </w:rPr>
        <w:t>DesInventar</w:t>
      </w:r>
      <w:proofErr w:type="spellEnd"/>
      <w:r w:rsidR="0046686C">
        <w:rPr>
          <w:bCs/>
        </w:rPr>
        <w:t xml:space="preserve"> entries. Since we were given the state and district in which a disaster occurred, we fed that information into the Bing maps API which then returned latitude and longitude values</w:t>
      </w:r>
      <w:r>
        <w:rPr>
          <w:bCs/>
        </w:rPr>
        <w:t xml:space="preserve"> for </w:t>
      </w:r>
      <w:r w:rsidR="006D5B6A">
        <w:rPr>
          <w:bCs/>
        </w:rPr>
        <w:t xml:space="preserve">each of </w:t>
      </w:r>
      <w:r>
        <w:rPr>
          <w:bCs/>
        </w:rPr>
        <w:t>our disasters</w:t>
      </w:r>
      <w:r w:rsidR="0046686C">
        <w:rPr>
          <w:bCs/>
        </w:rPr>
        <w:t xml:space="preserve">. For combining them, </w:t>
      </w:r>
      <w:r>
        <w:rPr>
          <w:bCs/>
        </w:rPr>
        <w:t>we</w:t>
      </w:r>
      <w:r w:rsidR="0046686C">
        <w:rPr>
          <w:bCs/>
        </w:rPr>
        <w:t xml:space="preserve"> went about the process of removing excess columns</w:t>
      </w:r>
      <w:r w:rsidR="004C7EBD">
        <w:rPr>
          <w:bCs/>
        </w:rPr>
        <w:t xml:space="preserve"> that </w:t>
      </w:r>
      <w:r>
        <w:rPr>
          <w:bCs/>
        </w:rPr>
        <w:t xml:space="preserve">we </w:t>
      </w:r>
      <w:r w:rsidR="004C7EBD">
        <w:rPr>
          <w:bCs/>
        </w:rPr>
        <w:t xml:space="preserve">did not want to test out initially in our various modeling methods that are discussed in </w:t>
      </w:r>
      <w:r w:rsidR="0099226A">
        <w:rPr>
          <w:bCs/>
        </w:rPr>
        <w:t>S</w:t>
      </w:r>
      <w:r w:rsidR="004C7EBD">
        <w:rPr>
          <w:bCs/>
        </w:rPr>
        <w:t xml:space="preserve">ection </w:t>
      </w:r>
      <w:r w:rsidR="004C7EBD">
        <w:rPr>
          <w:b/>
        </w:rPr>
        <w:t>3.3</w:t>
      </w:r>
      <w:r w:rsidR="004C7EBD">
        <w:rPr>
          <w:bCs/>
        </w:rPr>
        <w:t xml:space="preserve">. </w:t>
      </w:r>
      <w:r>
        <w:rPr>
          <w:bCs/>
        </w:rPr>
        <w:t>We then formatted each of the columns to have the correct data type</w:t>
      </w:r>
      <w:r w:rsidR="00F55F4A">
        <w:rPr>
          <w:bCs/>
        </w:rPr>
        <w:t xml:space="preserve"> </w:t>
      </w:r>
      <w:r w:rsidR="001807BC">
        <w:rPr>
          <w:bCs/>
        </w:rPr>
        <w:t>so as to be consistent</w:t>
      </w:r>
      <w:r w:rsidR="00F55F4A">
        <w:rPr>
          <w:bCs/>
        </w:rPr>
        <w:t xml:space="preserve"> with the events from GDELT</w:t>
      </w:r>
      <w:r w:rsidR="001807BC">
        <w:rPr>
          <w:bCs/>
        </w:rPr>
        <w:t xml:space="preserve"> (i.e. specifying double/integer, string/date)</w:t>
      </w:r>
      <w:r w:rsidR="00F55F4A">
        <w:rPr>
          <w:bCs/>
        </w:rPr>
        <w:t>.</w:t>
      </w:r>
    </w:p>
    <w:p w14:paraId="7154B4B7" w14:textId="59A5D3FA" w:rsidR="00F55F4A" w:rsidRDefault="00F55F4A" w:rsidP="00C46641">
      <w:pPr>
        <w:rPr>
          <w:bCs/>
        </w:rPr>
      </w:pPr>
    </w:p>
    <w:p w14:paraId="49C215A1" w14:textId="6B3247DC" w:rsidR="00F55F4A" w:rsidRDefault="00F55F4A" w:rsidP="00C46641">
      <w:pPr>
        <w:rPr>
          <w:bCs/>
        </w:rPr>
      </w:pPr>
      <w:r>
        <w:rPr>
          <w:bCs/>
        </w:rPr>
        <w:t xml:space="preserve">To prepare the GDELT data, the </w:t>
      </w:r>
      <w:r w:rsidRPr="00FF225E">
        <w:rPr>
          <w:bCs/>
          <w:i/>
        </w:rPr>
        <w:t>first step was to filter the events based on location</w:t>
      </w:r>
      <w:r>
        <w:rPr>
          <w:bCs/>
        </w:rPr>
        <w:t xml:space="preserve">. We used the state shapefiles for India and QGIS to filter the events down to the relevant states (Orissa, Tamil Nadu, and Uttarakhand) that are included in our </w:t>
      </w:r>
      <w:proofErr w:type="spellStart"/>
      <w:r>
        <w:rPr>
          <w:bCs/>
        </w:rPr>
        <w:t>DesInventar</w:t>
      </w:r>
      <w:proofErr w:type="spellEnd"/>
      <w:r>
        <w:rPr>
          <w:bCs/>
        </w:rPr>
        <w:t xml:space="preserve"> data. The </w:t>
      </w:r>
      <w:r w:rsidR="0099226A" w:rsidRPr="00FF225E">
        <w:rPr>
          <w:bCs/>
          <w:i/>
        </w:rPr>
        <w:t xml:space="preserve">second </w:t>
      </w:r>
      <w:r w:rsidRPr="00FF225E">
        <w:rPr>
          <w:bCs/>
          <w:i/>
        </w:rPr>
        <w:t>step was to filter the GDELT events by event type</w:t>
      </w:r>
      <w:r>
        <w:rPr>
          <w:bCs/>
        </w:rPr>
        <w:t xml:space="preserve">. Filtering by event type was done by studying the GDELT documentation on CAMEO codes to determine the events to keep. It was decided to keep events that included </w:t>
      </w:r>
      <w:r w:rsidRPr="00FF225E">
        <w:rPr>
          <w:bCs/>
          <w:i/>
        </w:rPr>
        <w:t>humanitarian aid</w:t>
      </w:r>
      <w:r>
        <w:rPr>
          <w:bCs/>
        </w:rPr>
        <w:t xml:space="preserve"> or </w:t>
      </w:r>
      <w:r w:rsidRPr="00FF225E">
        <w:rPr>
          <w:bCs/>
          <w:i/>
        </w:rPr>
        <w:t>social unrest</w:t>
      </w:r>
      <w:r w:rsidR="007328F8" w:rsidRPr="00FF225E">
        <w:rPr>
          <w:bCs/>
          <w:i/>
        </w:rPr>
        <w:t xml:space="preserve"> events</w:t>
      </w:r>
      <w:r>
        <w:rPr>
          <w:bCs/>
        </w:rPr>
        <w:t xml:space="preserve"> (</w:t>
      </w:r>
      <w:r w:rsidR="001807BC">
        <w:rPr>
          <w:bCs/>
        </w:rPr>
        <w:t xml:space="preserve">see </w:t>
      </w:r>
      <w:ins w:id="42" w:author="LKSOH" w:date="2020-11-06T08:17:00Z">
        <w:r w:rsidR="003220B9">
          <w:rPr>
            <w:bCs/>
          </w:rPr>
          <w:t>T</w:t>
        </w:r>
      </w:ins>
      <w:del w:id="43" w:author="LKSOH" w:date="2020-11-06T08:17:00Z">
        <w:r w:rsidR="001807BC" w:rsidDel="003220B9">
          <w:rPr>
            <w:bCs/>
          </w:rPr>
          <w:delText>t</w:delText>
        </w:r>
      </w:del>
      <w:r w:rsidR="001807BC">
        <w:rPr>
          <w:bCs/>
        </w:rPr>
        <w:t>able 1</w:t>
      </w:r>
      <w:r w:rsidR="007328F8">
        <w:rPr>
          <w:bCs/>
        </w:rPr>
        <w:t>). The decision to keep humanitarian aid events was made because research into disaster events and social unrest showed that government response to a disaster has a significant impact on potential unrest.</w:t>
      </w:r>
    </w:p>
    <w:tbl>
      <w:tblPr>
        <w:tblStyle w:val="TableGrid"/>
        <w:tblW w:w="0" w:type="auto"/>
        <w:tblLook w:val="04A0" w:firstRow="1" w:lastRow="0" w:firstColumn="1" w:lastColumn="0" w:noHBand="0" w:noVBand="1"/>
      </w:tblPr>
      <w:tblGrid>
        <w:gridCol w:w="1795"/>
        <w:gridCol w:w="7555"/>
      </w:tblGrid>
      <w:tr w:rsidR="001807BC" w14:paraId="6F44711E" w14:textId="77777777" w:rsidTr="00FF225E">
        <w:tc>
          <w:tcPr>
            <w:tcW w:w="1795" w:type="dxa"/>
          </w:tcPr>
          <w:p w14:paraId="486B81E4" w14:textId="12A9BAF7" w:rsidR="001807BC" w:rsidRPr="00FF225E" w:rsidRDefault="001807BC" w:rsidP="00C46641">
            <w:pPr>
              <w:rPr>
                <w:bCs/>
                <w:sz w:val="20"/>
                <w:szCs w:val="20"/>
              </w:rPr>
            </w:pPr>
            <w:r w:rsidRPr="00FF225E">
              <w:rPr>
                <w:bCs/>
                <w:sz w:val="20"/>
                <w:szCs w:val="20"/>
              </w:rPr>
              <w:t>CAMEO Code</w:t>
            </w:r>
          </w:p>
        </w:tc>
        <w:tc>
          <w:tcPr>
            <w:tcW w:w="7555" w:type="dxa"/>
          </w:tcPr>
          <w:p w14:paraId="5F62E051" w14:textId="447A36EC" w:rsidR="001807BC" w:rsidRPr="00FF225E" w:rsidRDefault="001807BC" w:rsidP="00C46641">
            <w:pPr>
              <w:rPr>
                <w:bCs/>
                <w:sz w:val="20"/>
                <w:szCs w:val="20"/>
              </w:rPr>
            </w:pPr>
            <w:r w:rsidRPr="00FF225E">
              <w:rPr>
                <w:bCs/>
                <w:sz w:val="20"/>
                <w:szCs w:val="20"/>
              </w:rPr>
              <w:t>Description</w:t>
            </w:r>
          </w:p>
        </w:tc>
      </w:tr>
      <w:tr w:rsidR="001807BC" w14:paraId="646E1388" w14:textId="77777777" w:rsidTr="00FF225E">
        <w:tc>
          <w:tcPr>
            <w:tcW w:w="1795" w:type="dxa"/>
          </w:tcPr>
          <w:p w14:paraId="2FB4891B" w14:textId="46EF08FD" w:rsidR="001807BC" w:rsidRPr="00FF225E" w:rsidRDefault="001807BC" w:rsidP="00C46641">
            <w:pPr>
              <w:rPr>
                <w:bCs/>
                <w:sz w:val="20"/>
                <w:szCs w:val="20"/>
              </w:rPr>
            </w:pPr>
            <w:r w:rsidRPr="00FF225E">
              <w:rPr>
                <w:bCs/>
                <w:sz w:val="20"/>
                <w:szCs w:val="20"/>
              </w:rPr>
              <w:t>073</w:t>
            </w:r>
          </w:p>
        </w:tc>
        <w:tc>
          <w:tcPr>
            <w:tcW w:w="7555" w:type="dxa"/>
          </w:tcPr>
          <w:p w14:paraId="1DC20801" w14:textId="77777777" w:rsidR="001807BC" w:rsidRPr="00FF225E" w:rsidRDefault="001807BC" w:rsidP="00C46641">
            <w:pPr>
              <w:rPr>
                <w:bCs/>
                <w:sz w:val="20"/>
                <w:szCs w:val="20"/>
              </w:rPr>
            </w:pPr>
            <w:r w:rsidRPr="00FF225E">
              <w:rPr>
                <w:b/>
                <w:sz w:val="20"/>
                <w:szCs w:val="20"/>
              </w:rPr>
              <w:t>Provide Humanitarian Aid-</w:t>
            </w:r>
          </w:p>
          <w:p w14:paraId="3BFC985E" w14:textId="78B389CB" w:rsidR="001807BC" w:rsidRPr="00FF225E" w:rsidRDefault="001807BC" w:rsidP="00C46641">
            <w:pPr>
              <w:rPr>
                <w:bCs/>
                <w:sz w:val="20"/>
                <w:szCs w:val="20"/>
              </w:rPr>
            </w:pPr>
            <w:r w:rsidRPr="00FF225E">
              <w:rPr>
                <w:bCs/>
                <w:sz w:val="20"/>
                <w:szCs w:val="20"/>
              </w:rPr>
              <w:t>Extend, provide humanitarian aid, mainly in the form of emergency assistance.</w:t>
            </w:r>
          </w:p>
        </w:tc>
      </w:tr>
      <w:tr w:rsidR="001807BC" w14:paraId="28B72430" w14:textId="77777777" w:rsidTr="00FF225E">
        <w:tc>
          <w:tcPr>
            <w:tcW w:w="1795" w:type="dxa"/>
          </w:tcPr>
          <w:p w14:paraId="6DF029E3" w14:textId="3839F118" w:rsidR="001807BC" w:rsidRPr="00FF225E" w:rsidRDefault="001807BC" w:rsidP="00C46641">
            <w:pPr>
              <w:rPr>
                <w:bCs/>
                <w:sz w:val="20"/>
                <w:szCs w:val="20"/>
              </w:rPr>
            </w:pPr>
            <w:r w:rsidRPr="00FF225E">
              <w:rPr>
                <w:bCs/>
                <w:sz w:val="20"/>
                <w:szCs w:val="20"/>
              </w:rPr>
              <w:t>140</w:t>
            </w:r>
          </w:p>
        </w:tc>
        <w:tc>
          <w:tcPr>
            <w:tcW w:w="7555" w:type="dxa"/>
          </w:tcPr>
          <w:p w14:paraId="2A23BFDD" w14:textId="77777777" w:rsidR="001807BC" w:rsidRPr="00FF225E" w:rsidRDefault="001807BC" w:rsidP="00C46641">
            <w:pPr>
              <w:rPr>
                <w:bCs/>
                <w:sz w:val="20"/>
                <w:szCs w:val="20"/>
              </w:rPr>
            </w:pPr>
            <w:r w:rsidRPr="00FF225E">
              <w:rPr>
                <w:b/>
                <w:sz w:val="20"/>
                <w:szCs w:val="20"/>
              </w:rPr>
              <w:t>Engage in political dissent, not specified in other codes-</w:t>
            </w:r>
          </w:p>
          <w:p w14:paraId="3183CF5E" w14:textId="051745D2" w:rsidR="001807BC" w:rsidRPr="00FF225E" w:rsidRDefault="001807BC" w:rsidP="00C46641">
            <w:pPr>
              <w:rPr>
                <w:bCs/>
                <w:sz w:val="20"/>
                <w:szCs w:val="20"/>
              </w:rPr>
            </w:pPr>
            <w:r w:rsidRPr="00FF225E">
              <w:rPr>
                <w:bCs/>
                <w:sz w:val="20"/>
                <w:szCs w:val="20"/>
              </w:rPr>
              <w:t>All civilian demonstrations and other collective actions carried out as protests against the target actor not otherwise specified.</w:t>
            </w:r>
          </w:p>
        </w:tc>
      </w:tr>
      <w:tr w:rsidR="00590E6D" w14:paraId="5F939FB2" w14:textId="77777777" w:rsidTr="001807BC">
        <w:tc>
          <w:tcPr>
            <w:tcW w:w="1795" w:type="dxa"/>
          </w:tcPr>
          <w:p w14:paraId="107C04E2" w14:textId="44D49A4C" w:rsidR="00590E6D" w:rsidRPr="00FF225E" w:rsidRDefault="00590E6D" w:rsidP="00590E6D">
            <w:pPr>
              <w:rPr>
                <w:bCs/>
                <w:sz w:val="20"/>
                <w:szCs w:val="20"/>
              </w:rPr>
            </w:pPr>
            <w:r w:rsidRPr="00FF225E">
              <w:rPr>
                <w:bCs/>
                <w:sz w:val="20"/>
                <w:szCs w:val="20"/>
              </w:rPr>
              <w:t>141</w:t>
            </w:r>
          </w:p>
        </w:tc>
        <w:tc>
          <w:tcPr>
            <w:tcW w:w="7555" w:type="dxa"/>
          </w:tcPr>
          <w:p w14:paraId="533BF9DA" w14:textId="77777777" w:rsidR="00590E6D" w:rsidRPr="00FF225E" w:rsidRDefault="00590E6D" w:rsidP="00590E6D">
            <w:pPr>
              <w:rPr>
                <w:bCs/>
                <w:sz w:val="20"/>
                <w:szCs w:val="20"/>
              </w:rPr>
            </w:pPr>
            <w:r w:rsidRPr="00FF225E">
              <w:rPr>
                <w:b/>
                <w:sz w:val="20"/>
                <w:szCs w:val="20"/>
              </w:rPr>
              <w:t>Demonstrate or rally, not specified below-</w:t>
            </w:r>
          </w:p>
          <w:p w14:paraId="00D3FCBD" w14:textId="3D439400" w:rsidR="00590E6D" w:rsidRPr="00FF225E" w:rsidRDefault="00590E6D" w:rsidP="00590E6D">
            <w:pPr>
              <w:rPr>
                <w:bCs/>
                <w:sz w:val="20"/>
                <w:szCs w:val="20"/>
              </w:rPr>
            </w:pPr>
            <w:r w:rsidRPr="00FF225E">
              <w:rPr>
                <w:bCs/>
                <w:sz w:val="20"/>
                <w:szCs w:val="20"/>
              </w:rPr>
              <w:t>Dissent collectively, publicly show negative feelings or opinions; rally, gather to protest a policy, action, or actor(s).</w:t>
            </w:r>
          </w:p>
        </w:tc>
      </w:tr>
      <w:tr w:rsidR="00590E6D" w14:paraId="1C9AF2EE" w14:textId="77777777" w:rsidTr="003220B9">
        <w:tc>
          <w:tcPr>
            <w:tcW w:w="1795" w:type="dxa"/>
            <w:shd w:val="clear" w:color="auto" w:fill="D9D9D9" w:themeFill="background1" w:themeFillShade="D9"/>
          </w:tcPr>
          <w:p w14:paraId="3BF285C5" w14:textId="2B303E96" w:rsidR="00590E6D" w:rsidRPr="00FF225E" w:rsidRDefault="00590E6D" w:rsidP="00590E6D">
            <w:pPr>
              <w:rPr>
                <w:bCs/>
                <w:sz w:val="20"/>
                <w:szCs w:val="20"/>
              </w:rPr>
            </w:pPr>
            <w:r w:rsidRPr="00FF225E">
              <w:rPr>
                <w:bCs/>
                <w:sz w:val="20"/>
                <w:szCs w:val="20"/>
              </w:rPr>
              <w:t>1411</w:t>
            </w:r>
          </w:p>
        </w:tc>
        <w:tc>
          <w:tcPr>
            <w:tcW w:w="7555" w:type="dxa"/>
            <w:shd w:val="clear" w:color="auto" w:fill="D9D9D9" w:themeFill="background1" w:themeFillShade="D9"/>
          </w:tcPr>
          <w:p w14:paraId="37E4785B" w14:textId="7608D190" w:rsidR="00590E6D" w:rsidRPr="00FF225E" w:rsidRDefault="00590E6D" w:rsidP="00590E6D">
            <w:pPr>
              <w:rPr>
                <w:b/>
                <w:sz w:val="20"/>
                <w:szCs w:val="20"/>
              </w:rPr>
            </w:pPr>
            <w:r w:rsidRPr="00FF225E">
              <w:rPr>
                <w:b/>
                <w:sz w:val="20"/>
                <w:szCs w:val="20"/>
              </w:rPr>
              <w:t>Demonstrate or rally for leadership change-</w:t>
            </w:r>
          </w:p>
          <w:p w14:paraId="6202B307" w14:textId="4B5C882F" w:rsidR="00590E6D" w:rsidRPr="00FF225E" w:rsidRDefault="00590E6D" w:rsidP="00590E6D">
            <w:pPr>
              <w:rPr>
                <w:bCs/>
                <w:sz w:val="20"/>
                <w:szCs w:val="20"/>
              </w:rPr>
            </w:pPr>
            <w:r w:rsidRPr="00FF225E">
              <w:rPr>
                <w:bCs/>
                <w:sz w:val="20"/>
                <w:szCs w:val="20"/>
              </w:rPr>
              <w:t>Dissent collectively, gather, or rally demanding leadership change.</w:t>
            </w:r>
          </w:p>
        </w:tc>
      </w:tr>
      <w:tr w:rsidR="00590E6D" w14:paraId="071EF5A7" w14:textId="77777777" w:rsidTr="003220B9">
        <w:tc>
          <w:tcPr>
            <w:tcW w:w="1795" w:type="dxa"/>
            <w:shd w:val="clear" w:color="auto" w:fill="D9D9D9" w:themeFill="background1" w:themeFillShade="D9"/>
          </w:tcPr>
          <w:p w14:paraId="55EBB3B9" w14:textId="74DDC653" w:rsidR="00590E6D" w:rsidRPr="00FF225E" w:rsidRDefault="00590E6D" w:rsidP="00590E6D">
            <w:pPr>
              <w:rPr>
                <w:bCs/>
                <w:sz w:val="20"/>
                <w:szCs w:val="20"/>
              </w:rPr>
            </w:pPr>
            <w:r w:rsidRPr="00FF225E">
              <w:rPr>
                <w:bCs/>
                <w:sz w:val="20"/>
                <w:szCs w:val="20"/>
              </w:rPr>
              <w:t>1412</w:t>
            </w:r>
          </w:p>
        </w:tc>
        <w:tc>
          <w:tcPr>
            <w:tcW w:w="7555" w:type="dxa"/>
            <w:shd w:val="clear" w:color="auto" w:fill="D9D9D9" w:themeFill="background1" w:themeFillShade="D9"/>
          </w:tcPr>
          <w:p w14:paraId="37C9DBF1" w14:textId="0F9481C3" w:rsidR="00590E6D" w:rsidRPr="00FF225E" w:rsidRDefault="00590E6D" w:rsidP="00590E6D">
            <w:pPr>
              <w:rPr>
                <w:b/>
                <w:sz w:val="20"/>
                <w:szCs w:val="20"/>
              </w:rPr>
            </w:pPr>
            <w:r w:rsidRPr="00FF225E">
              <w:rPr>
                <w:b/>
                <w:sz w:val="20"/>
                <w:szCs w:val="20"/>
              </w:rPr>
              <w:t>Demonstrate or rally for policy change-</w:t>
            </w:r>
          </w:p>
          <w:p w14:paraId="4E5AA955" w14:textId="3727DEA0" w:rsidR="00590E6D" w:rsidRPr="00FF225E" w:rsidRDefault="00590E6D" w:rsidP="00590E6D">
            <w:pPr>
              <w:rPr>
                <w:bCs/>
                <w:sz w:val="20"/>
                <w:szCs w:val="20"/>
              </w:rPr>
            </w:pPr>
            <w:r w:rsidRPr="00FF225E">
              <w:rPr>
                <w:bCs/>
                <w:sz w:val="20"/>
                <w:szCs w:val="20"/>
              </w:rPr>
              <w:t>Dissent collectively, gather, or rally demanding policy change.</w:t>
            </w:r>
          </w:p>
        </w:tc>
      </w:tr>
      <w:tr w:rsidR="00590E6D" w14:paraId="17FF4780" w14:textId="77777777" w:rsidTr="003220B9">
        <w:tc>
          <w:tcPr>
            <w:tcW w:w="1795" w:type="dxa"/>
            <w:shd w:val="clear" w:color="auto" w:fill="D9D9D9" w:themeFill="background1" w:themeFillShade="D9"/>
          </w:tcPr>
          <w:p w14:paraId="6BBFEF32" w14:textId="7B0E4314" w:rsidR="00590E6D" w:rsidRPr="00FF225E" w:rsidRDefault="00590E6D" w:rsidP="00590E6D">
            <w:pPr>
              <w:rPr>
                <w:bCs/>
                <w:sz w:val="20"/>
                <w:szCs w:val="20"/>
              </w:rPr>
            </w:pPr>
            <w:r w:rsidRPr="00FF225E">
              <w:rPr>
                <w:bCs/>
                <w:sz w:val="20"/>
                <w:szCs w:val="20"/>
              </w:rPr>
              <w:t>1413</w:t>
            </w:r>
          </w:p>
        </w:tc>
        <w:tc>
          <w:tcPr>
            <w:tcW w:w="7555" w:type="dxa"/>
            <w:shd w:val="clear" w:color="auto" w:fill="D9D9D9" w:themeFill="background1" w:themeFillShade="D9"/>
          </w:tcPr>
          <w:p w14:paraId="0ACD5A71" w14:textId="40FC6058" w:rsidR="00590E6D" w:rsidRPr="00FF225E" w:rsidRDefault="00590E6D" w:rsidP="00590E6D">
            <w:pPr>
              <w:rPr>
                <w:b/>
                <w:sz w:val="20"/>
                <w:szCs w:val="20"/>
              </w:rPr>
            </w:pPr>
            <w:r w:rsidRPr="00FF225E">
              <w:rPr>
                <w:b/>
                <w:sz w:val="20"/>
                <w:szCs w:val="20"/>
              </w:rPr>
              <w:t>Demonstrate for rights-</w:t>
            </w:r>
          </w:p>
          <w:p w14:paraId="03135594" w14:textId="2D08D414" w:rsidR="00590E6D" w:rsidRPr="00FF225E" w:rsidRDefault="00590E6D" w:rsidP="00590E6D">
            <w:pPr>
              <w:rPr>
                <w:bCs/>
                <w:sz w:val="20"/>
                <w:szCs w:val="20"/>
              </w:rPr>
            </w:pPr>
            <w:r w:rsidRPr="00FF225E">
              <w:rPr>
                <w:bCs/>
                <w:sz w:val="20"/>
                <w:szCs w:val="20"/>
              </w:rPr>
              <w:t>Dissent collectively, gather, or rally demanding political, social, economic,</w:t>
            </w:r>
          </w:p>
          <w:p w14:paraId="3D484156" w14:textId="17C6CEE8" w:rsidR="00590E6D" w:rsidRPr="00FF225E" w:rsidRDefault="00590E6D" w:rsidP="00590E6D">
            <w:pPr>
              <w:rPr>
                <w:b/>
                <w:sz w:val="20"/>
                <w:szCs w:val="20"/>
              </w:rPr>
            </w:pPr>
            <w:r w:rsidRPr="00FF225E">
              <w:rPr>
                <w:bCs/>
                <w:sz w:val="20"/>
                <w:szCs w:val="20"/>
              </w:rPr>
              <w:t>or other rights.</w:t>
            </w:r>
          </w:p>
        </w:tc>
      </w:tr>
      <w:tr w:rsidR="00590E6D" w14:paraId="1C6295CA" w14:textId="77777777" w:rsidTr="003220B9">
        <w:tc>
          <w:tcPr>
            <w:tcW w:w="1795" w:type="dxa"/>
            <w:shd w:val="clear" w:color="auto" w:fill="D9D9D9" w:themeFill="background1" w:themeFillShade="D9"/>
          </w:tcPr>
          <w:p w14:paraId="14F41384" w14:textId="6D3049E1" w:rsidR="00590E6D" w:rsidRPr="00FF225E" w:rsidRDefault="00590E6D" w:rsidP="00590E6D">
            <w:pPr>
              <w:rPr>
                <w:bCs/>
                <w:sz w:val="20"/>
                <w:szCs w:val="20"/>
              </w:rPr>
            </w:pPr>
            <w:r w:rsidRPr="00FF225E">
              <w:rPr>
                <w:bCs/>
                <w:sz w:val="20"/>
                <w:szCs w:val="20"/>
              </w:rPr>
              <w:t>1414</w:t>
            </w:r>
          </w:p>
        </w:tc>
        <w:tc>
          <w:tcPr>
            <w:tcW w:w="7555" w:type="dxa"/>
            <w:shd w:val="clear" w:color="auto" w:fill="D9D9D9" w:themeFill="background1" w:themeFillShade="D9"/>
          </w:tcPr>
          <w:p w14:paraId="3CC1B488" w14:textId="2A6C115F" w:rsidR="00590E6D" w:rsidRPr="00FF225E" w:rsidRDefault="00590E6D" w:rsidP="00590E6D">
            <w:pPr>
              <w:rPr>
                <w:b/>
                <w:sz w:val="20"/>
                <w:szCs w:val="20"/>
              </w:rPr>
            </w:pPr>
            <w:r w:rsidRPr="00FF225E">
              <w:rPr>
                <w:b/>
                <w:sz w:val="20"/>
                <w:szCs w:val="20"/>
              </w:rPr>
              <w:t>Demonstrate for change in institutions, regime-</w:t>
            </w:r>
          </w:p>
          <w:p w14:paraId="729D6CC4" w14:textId="793EA0A1" w:rsidR="00590E6D" w:rsidRPr="00FF225E" w:rsidRDefault="00590E6D" w:rsidP="00590E6D">
            <w:pPr>
              <w:rPr>
                <w:bCs/>
                <w:sz w:val="20"/>
                <w:szCs w:val="20"/>
              </w:rPr>
            </w:pPr>
            <w:r w:rsidRPr="00FF225E">
              <w:rPr>
                <w:bCs/>
                <w:sz w:val="20"/>
                <w:szCs w:val="20"/>
              </w:rPr>
              <w:t>Dissent collectively, gather, or rally demanding major institutional, constitutional, or regime change.</w:t>
            </w:r>
          </w:p>
        </w:tc>
      </w:tr>
      <w:tr w:rsidR="00590E6D" w14:paraId="56C379D9" w14:textId="77777777" w:rsidTr="001807BC">
        <w:tc>
          <w:tcPr>
            <w:tcW w:w="1795" w:type="dxa"/>
          </w:tcPr>
          <w:p w14:paraId="32819CD4" w14:textId="708F2111" w:rsidR="00590E6D" w:rsidRPr="00FF225E" w:rsidRDefault="00590E6D" w:rsidP="00590E6D">
            <w:pPr>
              <w:rPr>
                <w:sz w:val="20"/>
                <w:szCs w:val="20"/>
              </w:rPr>
            </w:pPr>
            <w:r w:rsidRPr="00FF225E">
              <w:rPr>
                <w:bCs/>
                <w:sz w:val="20"/>
                <w:szCs w:val="20"/>
              </w:rPr>
              <w:t>142</w:t>
            </w:r>
          </w:p>
        </w:tc>
        <w:tc>
          <w:tcPr>
            <w:tcW w:w="7555" w:type="dxa"/>
          </w:tcPr>
          <w:p w14:paraId="50940A54" w14:textId="26CEAD0A"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not specified below-</w:t>
            </w:r>
          </w:p>
          <w:p w14:paraId="316A5173" w14:textId="30C0E6AF" w:rsidR="00590E6D" w:rsidRPr="00FF225E" w:rsidRDefault="00590E6D" w:rsidP="00FF225E">
            <w:pPr>
              <w:autoSpaceDE w:val="0"/>
              <w:autoSpaceDN w:val="0"/>
              <w:adjustRightInd w:val="0"/>
              <w:rPr>
                <w:sz w:val="20"/>
                <w:szCs w:val="20"/>
                <w:lang w:val="en-US"/>
              </w:rPr>
            </w:pPr>
            <w:r w:rsidRPr="00FF225E">
              <w:rPr>
                <w:sz w:val="20"/>
                <w:szCs w:val="20"/>
                <w:lang w:val="en-US"/>
              </w:rPr>
              <w:t>Protest by refusing to eat until certain demands are met, not further specified.</w:t>
            </w:r>
          </w:p>
        </w:tc>
      </w:tr>
      <w:tr w:rsidR="00590E6D" w14:paraId="34E11F1D" w14:textId="77777777" w:rsidTr="003220B9">
        <w:tc>
          <w:tcPr>
            <w:tcW w:w="1795" w:type="dxa"/>
            <w:shd w:val="clear" w:color="auto" w:fill="D9D9D9" w:themeFill="background1" w:themeFillShade="D9"/>
          </w:tcPr>
          <w:p w14:paraId="543ACEB7" w14:textId="0DA41408" w:rsidR="00590E6D" w:rsidRPr="00FF225E" w:rsidRDefault="00590E6D" w:rsidP="00590E6D">
            <w:pPr>
              <w:rPr>
                <w:bCs/>
                <w:sz w:val="20"/>
                <w:szCs w:val="20"/>
              </w:rPr>
            </w:pPr>
            <w:r w:rsidRPr="00FF225E">
              <w:rPr>
                <w:bCs/>
                <w:sz w:val="20"/>
                <w:szCs w:val="20"/>
              </w:rPr>
              <w:t>1421</w:t>
            </w:r>
          </w:p>
        </w:tc>
        <w:tc>
          <w:tcPr>
            <w:tcW w:w="7555" w:type="dxa"/>
            <w:shd w:val="clear" w:color="auto" w:fill="D9D9D9" w:themeFill="background1" w:themeFillShade="D9"/>
          </w:tcPr>
          <w:p w14:paraId="3B124ECE" w14:textId="0C008F09"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for leadership change-</w:t>
            </w:r>
          </w:p>
          <w:p w14:paraId="6F1933B2" w14:textId="0C7C0020" w:rsidR="00590E6D" w:rsidRPr="00FF225E" w:rsidRDefault="00590E6D" w:rsidP="00590E6D">
            <w:pPr>
              <w:rPr>
                <w:bCs/>
                <w:sz w:val="20"/>
                <w:szCs w:val="20"/>
              </w:rPr>
            </w:pPr>
            <w:r w:rsidRPr="00FF225E">
              <w:rPr>
                <w:sz w:val="20"/>
                <w:szCs w:val="20"/>
                <w:lang w:val="en-US"/>
              </w:rPr>
              <w:t>Refuse to eat until demands for leadership change are met.</w:t>
            </w:r>
          </w:p>
        </w:tc>
      </w:tr>
      <w:tr w:rsidR="00590E6D" w14:paraId="6241009A" w14:textId="77777777" w:rsidTr="003220B9">
        <w:tc>
          <w:tcPr>
            <w:tcW w:w="1795" w:type="dxa"/>
            <w:shd w:val="clear" w:color="auto" w:fill="D9D9D9" w:themeFill="background1" w:themeFillShade="D9"/>
          </w:tcPr>
          <w:p w14:paraId="4AE3C35E" w14:textId="32D66C83" w:rsidR="00590E6D" w:rsidRPr="00FF225E" w:rsidRDefault="00590E6D" w:rsidP="00590E6D">
            <w:pPr>
              <w:rPr>
                <w:bCs/>
                <w:sz w:val="20"/>
                <w:szCs w:val="20"/>
              </w:rPr>
            </w:pPr>
            <w:r w:rsidRPr="00FF225E">
              <w:rPr>
                <w:bCs/>
                <w:sz w:val="20"/>
                <w:szCs w:val="20"/>
              </w:rPr>
              <w:t>1422</w:t>
            </w:r>
          </w:p>
        </w:tc>
        <w:tc>
          <w:tcPr>
            <w:tcW w:w="7555" w:type="dxa"/>
            <w:shd w:val="clear" w:color="auto" w:fill="D9D9D9" w:themeFill="background1" w:themeFillShade="D9"/>
          </w:tcPr>
          <w:p w14:paraId="43510358" w14:textId="6C074088" w:rsidR="00590E6D" w:rsidRPr="00FF225E" w:rsidRDefault="00590E6D" w:rsidP="00590E6D">
            <w:pPr>
              <w:autoSpaceDE w:val="0"/>
              <w:autoSpaceDN w:val="0"/>
              <w:adjustRightInd w:val="0"/>
              <w:rPr>
                <w:sz w:val="20"/>
                <w:szCs w:val="20"/>
                <w:lang w:val="en-US"/>
              </w:rPr>
            </w:pPr>
            <w:r w:rsidRPr="00FF225E">
              <w:rPr>
                <w:b/>
                <w:bCs/>
                <w:sz w:val="20"/>
                <w:szCs w:val="20"/>
                <w:lang w:val="en-US"/>
              </w:rPr>
              <w:t>Conduct hunger strike for policy change</w:t>
            </w:r>
            <w:r w:rsidRPr="00FF225E">
              <w:rPr>
                <w:sz w:val="20"/>
                <w:szCs w:val="20"/>
                <w:lang w:val="en-US"/>
              </w:rPr>
              <w:t>-</w:t>
            </w:r>
          </w:p>
          <w:p w14:paraId="1ECAB9A7" w14:textId="38C94B5D" w:rsidR="00590E6D" w:rsidRPr="00FF225E" w:rsidRDefault="00590E6D" w:rsidP="00590E6D">
            <w:pPr>
              <w:rPr>
                <w:bCs/>
                <w:sz w:val="20"/>
                <w:szCs w:val="20"/>
              </w:rPr>
            </w:pPr>
            <w:r w:rsidRPr="00FF225E">
              <w:rPr>
                <w:sz w:val="20"/>
                <w:szCs w:val="20"/>
                <w:lang w:val="en-US"/>
              </w:rPr>
              <w:t>Refuse to eat until demands for policy reform are met.</w:t>
            </w:r>
          </w:p>
        </w:tc>
      </w:tr>
      <w:tr w:rsidR="00590E6D" w14:paraId="0A2E10CD" w14:textId="77777777" w:rsidTr="003220B9">
        <w:tc>
          <w:tcPr>
            <w:tcW w:w="1795" w:type="dxa"/>
            <w:shd w:val="clear" w:color="auto" w:fill="D9D9D9" w:themeFill="background1" w:themeFillShade="D9"/>
          </w:tcPr>
          <w:p w14:paraId="308F70B7" w14:textId="252002FB" w:rsidR="00590E6D" w:rsidRPr="00FF225E" w:rsidRDefault="00590E6D" w:rsidP="00590E6D">
            <w:pPr>
              <w:rPr>
                <w:bCs/>
                <w:sz w:val="20"/>
                <w:szCs w:val="20"/>
              </w:rPr>
            </w:pPr>
            <w:r w:rsidRPr="00FF225E">
              <w:rPr>
                <w:bCs/>
                <w:sz w:val="20"/>
                <w:szCs w:val="20"/>
              </w:rPr>
              <w:t>1423</w:t>
            </w:r>
          </w:p>
        </w:tc>
        <w:tc>
          <w:tcPr>
            <w:tcW w:w="7555" w:type="dxa"/>
            <w:shd w:val="clear" w:color="auto" w:fill="D9D9D9" w:themeFill="background1" w:themeFillShade="D9"/>
          </w:tcPr>
          <w:p w14:paraId="2B943C61" w14:textId="7AA56FFB"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for rights-</w:t>
            </w:r>
          </w:p>
          <w:p w14:paraId="09E3FB58" w14:textId="066567B6" w:rsidR="00590E6D" w:rsidRPr="00FF225E" w:rsidRDefault="00590E6D" w:rsidP="00FF225E">
            <w:pPr>
              <w:autoSpaceDE w:val="0"/>
              <w:autoSpaceDN w:val="0"/>
              <w:adjustRightInd w:val="0"/>
              <w:rPr>
                <w:sz w:val="20"/>
                <w:szCs w:val="20"/>
                <w:lang w:val="en-US"/>
              </w:rPr>
            </w:pPr>
            <w:r w:rsidRPr="00FF225E">
              <w:rPr>
                <w:sz w:val="20"/>
                <w:szCs w:val="20"/>
                <w:lang w:val="en-US"/>
              </w:rPr>
              <w:t>Refuse to eat until demands for political, social, economic, or other rights are met.</w:t>
            </w:r>
          </w:p>
        </w:tc>
      </w:tr>
      <w:tr w:rsidR="00590E6D" w14:paraId="517AF046" w14:textId="77777777" w:rsidTr="003220B9">
        <w:tc>
          <w:tcPr>
            <w:tcW w:w="1795" w:type="dxa"/>
            <w:shd w:val="clear" w:color="auto" w:fill="D9D9D9" w:themeFill="background1" w:themeFillShade="D9"/>
          </w:tcPr>
          <w:p w14:paraId="3568AC99" w14:textId="65776E82" w:rsidR="00590E6D" w:rsidRPr="00FF225E" w:rsidRDefault="00590E6D" w:rsidP="00590E6D">
            <w:pPr>
              <w:rPr>
                <w:bCs/>
                <w:sz w:val="20"/>
                <w:szCs w:val="20"/>
              </w:rPr>
            </w:pPr>
            <w:r w:rsidRPr="00FF225E">
              <w:rPr>
                <w:bCs/>
                <w:sz w:val="20"/>
                <w:szCs w:val="20"/>
              </w:rPr>
              <w:t>1424</w:t>
            </w:r>
          </w:p>
        </w:tc>
        <w:tc>
          <w:tcPr>
            <w:tcW w:w="7555" w:type="dxa"/>
            <w:shd w:val="clear" w:color="auto" w:fill="D9D9D9" w:themeFill="background1" w:themeFillShade="D9"/>
          </w:tcPr>
          <w:p w14:paraId="3E223134" w14:textId="13556555"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hunger strike for change in institutions, regime-</w:t>
            </w:r>
          </w:p>
          <w:p w14:paraId="0BB247D8" w14:textId="5086BB5B" w:rsidR="00590E6D" w:rsidRPr="00FF225E" w:rsidRDefault="00590E6D" w:rsidP="00FF225E">
            <w:pPr>
              <w:autoSpaceDE w:val="0"/>
              <w:autoSpaceDN w:val="0"/>
              <w:adjustRightInd w:val="0"/>
              <w:rPr>
                <w:sz w:val="20"/>
                <w:szCs w:val="20"/>
                <w:lang w:val="en-US"/>
              </w:rPr>
            </w:pPr>
            <w:r w:rsidRPr="00FF225E">
              <w:rPr>
                <w:sz w:val="20"/>
                <w:szCs w:val="20"/>
                <w:lang w:val="en-US"/>
              </w:rPr>
              <w:t>Description Refuse to eat until demands for major institutional, constitutional, or regime change.</w:t>
            </w:r>
          </w:p>
        </w:tc>
      </w:tr>
      <w:tr w:rsidR="00590E6D" w14:paraId="792FE3D0" w14:textId="77777777" w:rsidTr="001807BC">
        <w:tc>
          <w:tcPr>
            <w:tcW w:w="1795" w:type="dxa"/>
          </w:tcPr>
          <w:p w14:paraId="1192ACE9" w14:textId="3DF46B68" w:rsidR="00590E6D" w:rsidRPr="00FF225E" w:rsidRDefault="00590E6D" w:rsidP="00590E6D">
            <w:pPr>
              <w:rPr>
                <w:bCs/>
                <w:sz w:val="20"/>
                <w:szCs w:val="20"/>
              </w:rPr>
            </w:pPr>
            <w:r w:rsidRPr="00FF225E">
              <w:rPr>
                <w:bCs/>
                <w:sz w:val="20"/>
                <w:szCs w:val="20"/>
              </w:rPr>
              <w:t>143</w:t>
            </w:r>
          </w:p>
        </w:tc>
        <w:tc>
          <w:tcPr>
            <w:tcW w:w="7555" w:type="dxa"/>
          </w:tcPr>
          <w:p w14:paraId="46C7E111" w14:textId="0797C816"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strike or boycott, not specified below-</w:t>
            </w:r>
          </w:p>
          <w:p w14:paraId="43002FA0" w14:textId="2A833BBF" w:rsidR="00590E6D" w:rsidRPr="00FF225E" w:rsidRDefault="00590E6D" w:rsidP="00FF225E">
            <w:pPr>
              <w:autoSpaceDE w:val="0"/>
              <w:autoSpaceDN w:val="0"/>
              <w:adjustRightInd w:val="0"/>
              <w:rPr>
                <w:sz w:val="20"/>
                <w:szCs w:val="20"/>
                <w:lang w:val="en-US"/>
              </w:rPr>
            </w:pPr>
            <w:r w:rsidRPr="00FF225E">
              <w:rPr>
                <w:sz w:val="20"/>
                <w:szCs w:val="20"/>
                <w:lang w:val="en-US"/>
              </w:rPr>
              <w:lastRenderedPageBreak/>
              <w:t>Protest by refusing to work or cooperate until certain demands are met, not specified further.</w:t>
            </w:r>
          </w:p>
        </w:tc>
      </w:tr>
      <w:tr w:rsidR="00590E6D" w14:paraId="5522B6AA" w14:textId="77777777" w:rsidTr="003220B9">
        <w:tc>
          <w:tcPr>
            <w:tcW w:w="1795" w:type="dxa"/>
            <w:shd w:val="clear" w:color="auto" w:fill="D9D9D9" w:themeFill="background1" w:themeFillShade="D9"/>
          </w:tcPr>
          <w:p w14:paraId="7D6E8D4A" w14:textId="6AAFB85C" w:rsidR="00590E6D" w:rsidRPr="00FF225E" w:rsidRDefault="00590E6D" w:rsidP="00590E6D">
            <w:pPr>
              <w:rPr>
                <w:bCs/>
                <w:sz w:val="20"/>
                <w:szCs w:val="20"/>
              </w:rPr>
            </w:pPr>
            <w:r w:rsidRPr="00FF225E">
              <w:rPr>
                <w:bCs/>
                <w:sz w:val="20"/>
                <w:szCs w:val="20"/>
              </w:rPr>
              <w:lastRenderedPageBreak/>
              <w:t>1431</w:t>
            </w:r>
          </w:p>
        </w:tc>
        <w:tc>
          <w:tcPr>
            <w:tcW w:w="7555" w:type="dxa"/>
            <w:shd w:val="clear" w:color="auto" w:fill="D9D9D9" w:themeFill="background1" w:themeFillShade="D9"/>
          </w:tcPr>
          <w:p w14:paraId="427DADBF" w14:textId="31966BD7"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strike or boycott for leadership change-</w:t>
            </w:r>
          </w:p>
          <w:p w14:paraId="152F5D80" w14:textId="77CB5826" w:rsidR="00590E6D" w:rsidRPr="00FF225E" w:rsidRDefault="00590E6D" w:rsidP="00590E6D">
            <w:pPr>
              <w:rPr>
                <w:bCs/>
                <w:sz w:val="20"/>
                <w:szCs w:val="20"/>
              </w:rPr>
            </w:pPr>
            <w:r w:rsidRPr="00FF225E">
              <w:rPr>
                <w:sz w:val="20"/>
                <w:szCs w:val="20"/>
                <w:lang w:val="en-US"/>
              </w:rPr>
              <w:t>Refuse to work or cooperate until demands for leadership change are met.</w:t>
            </w:r>
          </w:p>
        </w:tc>
      </w:tr>
      <w:tr w:rsidR="00590E6D" w14:paraId="542C134E" w14:textId="77777777" w:rsidTr="003220B9">
        <w:tc>
          <w:tcPr>
            <w:tcW w:w="1795" w:type="dxa"/>
            <w:shd w:val="clear" w:color="auto" w:fill="D9D9D9" w:themeFill="background1" w:themeFillShade="D9"/>
          </w:tcPr>
          <w:p w14:paraId="2F1456D8" w14:textId="48A423FC" w:rsidR="00590E6D" w:rsidRPr="00FF225E" w:rsidRDefault="00590E6D" w:rsidP="00590E6D">
            <w:pPr>
              <w:rPr>
                <w:bCs/>
                <w:sz w:val="20"/>
                <w:szCs w:val="20"/>
              </w:rPr>
            </w:pPr>
            <w:r w:rsidRPr="00FF225E">
              <w:rPr>
                <w:bCs/>
                <w:sz w:val="20"/>
                <w:szCs w:val="20"/>
              </w:rPr>
              <w:t>1432</w:t>
            </w:r>
          </w:p>
        </w:tc>
        <w:tc>
          <w:tcPr>
            <w:tcW w:w="7555" w:type="dxa"/>
            <w:shd w:val="clear" w:color="auto" w:fill="D9D9D9" w:themeFill="background1" w:themeFillShade="D9"/>
          </w:tcPr>
          <w:p w14:paraId="410DBAC1" w14:textId="3EF0541C" w:rsidR="00590E6D" w:rsidRPr="00FF225E" w:rsidRDefault="00590E6D" w:rsidP="00590E6D">
            <w:pPr>
              <w:autoSpaceDE w:val="0"/>
              <w:autoSpaceDN w:val="0"/>
              <w:adjustRightInd w:val="0"/>
              <w:rPr>
                <w:b/>
                <w:bCs/>
                <w:sz w:val="20"/>
                <w:szCs w:val="20"/>
                <w:lang w:val="en-US"/>
              </w:rPr>
            </w:pPr>
            <w:r w:rsidRPr="00FF225E">
              <w:rPr>
                <w:b/>
                <w:bCs/>
                <w:sz w:val="20"/>
                <w:szCs w:val="20"/>
                <w:lang w:val="en-US"/>
              </w:rPr>
              <w:t>Conduct strike or boycott for policy change</w:t>
            </w:r>
            <w:r w:rsidR="005E47D5" w:rsidRPr="00FF225E">
              <w:rPr>
                <w:b/>
                <w:bCs/>
                <w:sz w:val="20"/>
                <w:szCs w:val="20"/>
                <w:lang w:val="en-US"/>
              </w:rPr>
              <w:t>-</w:t>
            </w:r>
          </w:p>
          <w:p w14:paraId="3A546ED1" w14:textId="09633B8D" w:rsidR="00590E6D" w:rsidRPr="00FF225E" w:rsidRDefault="00590E6D" w:rsidP="00590E6D">
            <w:pPr>
              <w:rPr>
                <w:bCs/>
                <w:sz w:val="20"/>
                <w:szCs w:val="20"/>
              </w:rPr>
            </w:pPr>
            <w:r w:rsidRPr="00FF225E">
              <w:rPr>
                <w:sz w:val="20"/>
                <w:szCs w:val="20"/>
                <w:lang w:val="en-US"/>
              </w:rPr>
              <w:t>Refuse to work or cooperate until demands for policy reform are met.</w:t>
            </w:r>
          </w:p>
        </w:tc>
      </w:tr>
      <w:tr w:rsidR="00590E6D" w14:paraId="7B5BA589" w14:textId="77777777" w:rsidTr="003220B9">
        <w:tc>
          <w:tcPr>
            <w:tcW w:w="1795" w:type="dxa"/>
            <w:shd w:val="clear" w:color="auto" w:fill="D9D9D9" w:themeFill="background1" w:themeFillShade="D9"/>
          </w:tcPr>
          <w:p w14:paraId="4BB02F1A" w14:textId="4FCD0F5C" w:rsidR="00590E6D" w:rsidRPr="00FF225E" w:rsidRDefault="00590E6D" w:rsidP="00590E6D">
            <w:pPr>
              <w:rPr>
                <w:bCs/>
                <w:sz w:val="20"/>
                <w:szCs w:val="20"/>
              </w:rPr>
            </w:pPr>
            <w:r w:rsidRPr="00FF225E">
              <w:rPr>
                <w:bCs/>
                <w:sz w:val="20"/>
                <w:szCs w:val="20"/>
              </w:rPr>
              <w:t>1433</w:t>
            </w:r>
          </w:p>
        </w:tc>
        <w:tc>
          <w:tcPr>
            <w:tcW w:w="7555" w:type="dxa"/>
            <w:shd w:val="clear" w:color="auto" w:fill="D9D9D9" w:themeFill="background1" w:themeFillShade="D9"/>
          </w:tcPr>
          <w:p w14:paraId="7130D6B8" w14:textId="05DFE466" w:rsidR="005E47D5" w:rsidRPr="00FF225E" w:rsidRDefault="005E47D5" w:rsidP="005E47D5">
            <w:pPr>
              <w:autoSpaceDE w:val="0"/>
              <w:autoSpaceDN w:val="0"/>
              <w:adjustRightInd w:val="0"/>
              <w:rPr>
                <w:b/>
                <w:bCs/>
                <w:sz w:val="20"/>
                <w:szCs w:val="20"/>
                <w:lang w:val="en-US"/>
              </w:rPr>
            </w:pPr>
            <w:r w:rsidRPr="00FF225E">
              <w:rPr>
                <w:b/>
                <w:bCs/>
                <w:sz w:val="20"/>
                <w:szCs w:val="20"/>
                <w:lang w:val="en-US"/>
              </w:rPr>
              <w:t>Conduct strike or boycott for rights-</w:t>
            </w:r>
          </w:p>
          <w:p w14:paraId="410BC399" w14:textId="2D2880BF" w:rsidR="00590E6D" w:rsidRPr="00FF225E" w:rsidRDefault="005E47D5" w:rsidP="00FF225E">
            <w:pPr>
              <w:autoSpaceDE w:val="0"/>
              <w:autoSpaceDN w:val="0"/>
              <w:adjustRightInd w:val="0"/>
              <w:rPr>
                <w:sz w:val="20"/>
                <w:szCs w:val="20"/>
                <w:lang w:val="en-US"/>
              </w:rPr>
            </w:pPr>
            <w:r w:rsidRPr="00FF225E">
              <w:rPr>
                <w:sz w:val="20"/>
                <w:szCs w:val="20"/>
                <w:lang w:val="en-US"/>
              </w:rPr>
              <w:t>Description Refuse to work or cooperate until demands for political, social, economic, or other rights are met.</w:t>
            </w:r>
          </w:p>
        </w:tc>
      </w:tr>
      <w:tr w:rsidR="00590E6D" w14:paraId="7E29D2C9" w14:textId="77777777" w:rsidTr="003220B9">
        <w:tc>
          <w:tcPr>
            <w:tcW w:w="1795" w:type="dxa"/>
            <w:shd w:val="clear" w:color="auto" w:fill="D9D9D9" w:themeFill="background1" w:themeFillShade="D9"/>
          </w:tcPr>
          <w:p w14:paraId="76303C15" w14:textId="1B2E2686" w:rsidR="00590E6D" w:rsidRPr="00FF225E" w:rsidRDefault="00590E6D" w:rsidP="00590E6D">
            <w:pPr>
              <w:rPr>
                <w:bCs/>
                <w:sz w:val="20"/>
                <w:szCs w:val="20"/>
              </w:rPr>
            </w:pPr>
            <w:r w:rsidRPr="00FF225E">
              <w:rPr>
                <w:bCs/>
                <w:sz w:val="20"/>
                <w:szCs w:val="20"/>
              </w:rPr>
              <w:t>1434</w:t>
            </w:r>
          </w:p>
        </w:tc>
        <w:tc>
          <w:tcPr>
            <w:tcW w:w="7555" w:type="dxa"/>
            <w:shd w:val="clear" w:color="auto" w:fill="D9D9D9" w:themeFill="background1" w:themeFillShade="D9"/>
          </w:tcPr>
          <w:p w14:paraId="0B0E1C58" w14:textId="2B19D8BA" w:rsidR="005E47D5" w:rsidRPr="00FF225E" w:rsidRDefault="005E47D5" w:rsidP="005E47D5">
            <w:pPr>
              <w:autoSpaceDE w:val="0"/>
              <w:autoSpaceDN w:val="0"/>
              <w:adjustRightInd w:val="0"/>
              <w:rPr>
                <w:b/>
                <w:bCs/>
                <w:sz w:val="20"/>
                <w:szCs w:val="20"/>
                <w:lang w:val="en-US"/>
              </w:rPr>
            </w:pPr>
            <w:r w:rsidRPr="00FF225E">
              <w:rPr>
                <w:b/>
                <w:bCs/>
                <w:sz w:val="20"/>
                <w:szCs w:val="20"/>
                <w:lang w:val="en-US"/>
              </w:rPr>
              <w:t>Conduct strike or boycott for change in institutions, regime-</w:t>
            </w:r>
          </w:p>
          <w:p w14:paraId="337DDA3B" w14:textId="1F76C96B" w:rsidR="00590E6D" w:rsidRPr="00FF225E" w:rsidRDefault="005E47D5" w:rsidP="00FF225E">
            <w:pPr>
              <w:autoSpaceDE w:val="0"/>
              <w:autoSpaceDN w:val="0"/>
              <w:adjustRightInd w:val="0"/>
              <w:rPr>
                <w:sz w:val="20"/>
                <w:szCs w:val="20"/>
                <w:lang w:val="en-US"/>
              </w:rPr>
            </w:pPr>
            <w:r w:rsidRPr="00FF225E">
              <w:rPr>
                <w:sz w:val="20"/>
                <w:szCs w:val="20"/>
                <w:lang w:val="en-US"/>
              </w:rPr>
              <w:t>Description Refuse to work or cooperate until demands for major institutional, constitutional, or regime change.</w:t>
            </w:r>
          </w:p>
        </w:tc>
      </w:tr>
      <w:tr w:rsidR="00590E6D" w14:paraId="183CEA14" w14:textId="77777777" w:rsidTr="001807BC">
        <w:tc>
          <w:tcPr>
            <w:tcW w:w="1795" w:type="dxa"/>
          </w:tcPr>
          <w:p w14:paraId="644F0AD0" w14:textId="64C953B7" w:rsidR="00590E6D" w:rsidRPr="00FF225E" w:rsidRDefault="00590E6D" w:rsidP="00590E6D">
            <w:pPr>
              <w:rPr>
                <w:bCs/>
                <w:sz w:val="20"/>
                <w:szCs w:val="20"/>
              </w:rPr>
            </w:pPr>
            <w:r w:rsidRPr="00FF225E">
              <w:rPr>
                <w:bCs/>
                <w:sz w:val="20"/>
                <w:szCs w:val="20"/>
              </w:rPr>
              <w:t>144</w:t>
            </w:r>
          </w:p>
        </w:tc>
        <w:tc>
          <w:tcPr>
            <w:tcW w:w="7555" w:type="dxa"/>
          </w:tcPr>
          <w:p w14:paraId="70CC727B" w14:textId="6E41A0EB"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block, not specified below-</w:t>
            </w:r>
          </w:p>
          <w:p w14:paraId="475EBB1C" w14:textId="04C2DED5" w:rsidR="00590E6D" w:rsidRPr="00FF225E" w:rsidRDefault="005E47D5" w:rsidP="00FF225E">
            <w:pPr>
              <w:autoSpaceDE w:val="0"/>
              <w:autoSpaceDN w:val="0"/>
              <w:adjustRightInd w:val="0"/>
              <w:rPr>
                <w:sz w:val="20"/>
                <w:szCs w:val="20"/>
                <w:lang w:val="en-US"/>
              </w:rPr>
            </w:pPr>
            <w:r w:rsidRPr="00FF225E">
              <w:rPr>
                <w:sz w:val="20"/>
                <w:szCs w:val="20"/>
                <w:lang w:val="en-US"/>
              </w:rPr>
              <w:t>Description Protest by blocking entry and/or exit into building or area, not otherwise specified.</w:t>
            </w:r>
          </w:p>
        </w:tc>
      </w:tr>
      <w:tr w:rsidR="00590E6D" w14:paraId="70DD85CF" w14:textId="77777777" w:rsidTr="003220B9">
        <w:tc>
          <w:tcPr>
            <w:tcW w:w="1795" w:type="dxa"/>
            <w:shd w:val="clear" w:color="auto" w:fill="D9D9D9" w:themeFill="background1" w:themeFillShade="D9"/>
          </w:tcPr>
          <w:p w14:paraId="050C23E3" w14:textId="40BE1375" w:rsidR="00590E6D" w:rsidRPr="00FF225E" w:rsidRDefault="00590E6D" w:rsidP="00590E6D">
            <w:pPr>
              <w:rPr>
                <w:bCs/>
                <w:sz w:val="20"/>
                <w:szCs w:val="20"/>
              </w:rPr>
            </w:pPr>
            <w:r w:rsidRPr="00FF225E">
              <w:rPr>
                <w:bCs/>
                <w:sz w:val="20"/>
                <w:szCs w:val="20"/>
              </w:rPr>
              <w:t>1441</w:t>
            </w:r>
          </w:p>
        </w:tc>
        <w:tc>
          <w:tcPr>
            <w:tcW w:w="7555" w:type="dxa"/>
            <w:shd w:val="clear" w:color="auto" w:fill="D9D9D9" w:themeFill="background1" w:themeFillShade="D9"/>
          </w:tcPr>
          <w:p w14:paraId="3925A325" w14:textId="6F779589"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leadership change-</w:t>
            </w:r>
          </w:p>
          <w:p w14:paraId="3DC95C0F" w14:textId="59B090FE" w:rsidR="00590E6D" w:rsidRPr="00FF225E" w:rsidRDefault="005E47D5" w:rsidP="005E47D5">
            <w:pPr>
              <w:rPr>
                <w:bCs/>
                <w:sz w:val="20"/>
                <w:szCs w:val="20"/>
              </w:rPr>
            </w:pPr>
            <w:r w:rsidRPr="00FF225E">
              <w:rPr>
                <w:sz w:val="20"/>
                <w:szCs w:val="20"/>
                <w:lang w:val="en-US"/>
              </w:rPr>
              <w:t>Obstruct passage, block entry/exit to demand leadership change.</w:t>
            </w:r>
          </w:p>
        </w:tc>
      </w:tr>
      <w:tr w:rsidR="00590E6D" w14:paraId="1116E90F" w14:textId="77777777" w:rsidTr="003220B9">
        <w:tc>
          <w:tcPr>
            <w:tcW w:w="1795" w:type="dxa"/>
            <w:shd w:val="clear" w:color="auto" w:fill="D9D9D9" w:themeFill="background1" w:themeFillShade="D9"/>
          </w:tcPr>
          <w:p w14:paraId="7A917DA9" w14:textId="0C91539D" w:rsidR="00590E6D" w:rsidRPr="00FF225E" w:rsidRDefault="00590E6D" w:rsidP="00590E6D">
            <w:pPr>
              <w:rPr>
                <w:bCs/>
                <w:sz w:val="20"/>
                <w:szCs w:val="20"/>
              </w:rPr>
            </w:pPr>
            <w:r w:rsidRPr="00FF225E">
              <w:rPr>
                <w:bCs/>
                <w:sz w:val="20"/>
                <w:szCs w:val="20"/>
              </w:rPr>
              <w:t>1442</w:t>
            </w:r>
          </w:p>
        </w:tc>
        <w:tc>
          <w:tcPr>
            <w:tcW w:w="7555" w:type="dxa"/>
            <w:shd w:val="clear" w:color="auto" w:fill="D9D9D9" w:themeFill="background1" w:themeFillShade="D9"/>
          </w:tcPr>
          <w:p w14:paraId="5AC03978" w14:textId="1B30EA0B"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policy change-</w:t>
            </w:r>
          </w:p>
          <w:p w14:paraId="3A8EBDDF" w14:textId="3B0A74D5" w:rsidR="00590E6D" w:rsidRPr="00FF225E" w:rsidRDefault="005E47D5" w:rsidP="005E47D5">
            <w:pPr>
              <w:rPr>
                <w:bCs/>
                <w:sz w:val="20"/>
                <w:szCs w:val="20"/>
              </w:rPr>
            </w:pPr>
            <w:r w:rsidRPr="00FF225E">
              <w:rPr>
                <w:sz w:val="20"/>
                <w:szCs w:val="20"/>
                <w:lang w:val="en-US"/>
              </w:rPr>
              <w:t>Obstruct passage, block entry/exit to demand policy reform.</w:t>
            </w:r>
          </w:p>
        </w:tc>
      </w:tr>
      <w:tr w:rsidR="00590E6D" w14:paraId="449D7C1C" w14:textId="77777777" w:rsidTr="003220B9">
        <w:tc>
          <w:tcPr>
            <w:tcW w:w="1795" w:type="dxa"/>
            <w:shd w:val="clear" w:color="auto" w:fill="D9D9D9" w:themeFill="background1" w:themeFillShade="D9"/>
          </w:tcPr>
          <w:p w14:paraId="22AA5B9E" w14:textId="137DB251" w:rsidR="00590E6D" w:rsidRPr="00FF225E" w:rsidRDefault="00590E6D" w:rsidP="00590E6D">
            <w:pPr>
              <w:rPr>
                <w:bCs/>
                <w:sz w:val="20"/>
                <w:szCs w:val="20"/>
              </w:rPr>
            </w:pPr>
            <w:r w:rsidRPr="00FF225E">
              <w:rPr>
                <w:bCs/>
                <w:sz w:val="20"/>
                <w:szCs w:val="20"/>
              </w:rPr>
              <w:t>1443</w:t>
            </w:r>
          </w:p>
        </w:tc>
        <w:tc>
          <w:tcPr>
            <w:tcW w:w="7555" w:type="dxa"/>
            <w:shd w:val="clear" w:color="auto" w:fill="D9D9D9" w:themeFill="background1" w:themeFillShade="D9"/>
          </w:tcPr>
          <w:p w14:paraId="4D017E7A" w14:textId="218DAD9E"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rights-</w:t>
            </w:r>
          </w:p>
          <w:p w14:paraId="7C899170" w14:textId="71533E65" w:rsidR="00590E6D" w:rsidRPr="00FF225E" w:rsidRDefault="005E47D5" w:rsidP="00FF225E">
            <w:pPr>
              <w:autoSpaceDE w:val="0"/>
              <w:autoSpaceDN w:val="0"/>
              <w:adjustRightInd w:val="0"/>
              <w:rPr>
                <w:sz w:val="20"/>
                <w:szCs w:val="20"/>
                <w:lang w:val="en-US"/>
              </w:rPr>
            </w:pPr>
            <w:r w:rsidRPr="00FF225E">
              <w:rPr>
                <w:sz w:val="20"/>
                <w:szCs w:val="20"/>
                <w:lang w:val="en-US"/>
              </w:rPr>
              <w:t>Obstruct passage, block entry/exit to demand political, social, economic, or other rights.</w:t>
            </w:r>
          </w:p>
        </w:tc>
      </w:tr>
      <w:tr w:rsidR="00590E6D" w14:paraId="1D11A0DE" w14:textId="77777777" w:rsidTr="003220B9">
        <w:tc>
          <w:tcPr>
            <w:tcW w:w="1795" w:type="dxa"/>
            <w:shd w:val="clear" w:color="auto" w:fill="D9D9D9" w:themeFill="background1" w:themeFillShade="D9"/>
          </w:tcPr>
          <w:p w14:paraId="2FFC8F2A" w14:textId="7ED3B8E7" w:rsidR="00590E6D" w:rsidRPr="00FF225E" w:rsidRDefault="00590E6D" w:rsidP="00590E6D">
            <w:pPr>
              <w:rPr>
                <w:bCs/>
                <w:sz w:val="20"/>
                <w:szCs w:val="20"/>
              </w:rPr>
            </w:pPr>
            <w:r w:rsidRPr="00FF225E">
              <w:rPr>
                <w:bCs/>
                <w:sz w:val="20"/>
                <w:szCs w:val="20"/>
              </w:rPr>
              <w:t>1444</w:t>
            </w:r>
          </w:p>
        </w:tc>
        <w:tc>
          <w:tcPr>
            <w:tcW w:w="7555" w:type="dxa"/>
            <w:shd w:val="clear" w:color="auto" w:fill="D9D9D9" w:themeFill="background1" w:themeFillShade="D9"/>
          </w:tcPr>
          <w:p w14:paraId="333CF54F" w14:textId="1AF9E20B" w:rsidR="005E47D5" w:rsidRPr="00FF225E" w:rsidRDefault="005E47D5" w:rsidP="005E47D5">
            <w:pPr>
              <w:autoSpaceDE w:val="0"/>
              <w:autoSpaceDN w:val="0"/>
              <w:adjustRightInd w:val="0"/>
              <w:rPr>
                <w:b/>
                <w:bCs/>
                <w:sz w:val="20"/>
                <w:szCs w:val="20"/>
                <w:lang w:val="en-US"/>
              </w:rPr>
            </w:pPr>
            <w:r w:rsidRPr="00FF225E">
              <w:rPr>
                <w:b/>
                <w:bCs/>
                <w:sz w:val="20"/>
                <w:szCs w:val="20"/>
                <w:lang w:val="en-US"/>
              </w:rPr>
              <w:t>Obstruct passage to demand change in institutions, regime-</w:t>
            </w:r>
          </w:p>
          <w:p w14:paraId="070D1CAC" w14:textId="163C1B8E" w:rsidR="00590E6D" w:rsidRPr="00FF225E" w:rsidRDefault="005E47D5" w:rsidP="00FF225E">
            <w:pPr>
              <w:autoSpaceDE w:val="0"/>
              <w:autoSpaceDN w:val="0"/>
              <w:adjustRightInd w:val="0"/>
              <w:rPr>
                <w:sz w:val="20"/>
                <w:szCs w:val="20"/>
                <w:lang w:val="en-US"/>
              </w:rPr>
            </w:pPr>
            <w:r w:rsidRPr="00FF225E">
              <w:rPr>
                <w:sz w:val="20"/>
                <w:szCs w:val="20"/>
                <w:lang w:val="en-US"/>
              </w:rPr>
              <w:t>Description Obstruct passage, block entry/exit to demand major institutional, constitutional, or regime change.</w:t>
            </w:r>
          </w:p>
        </w:tc>
      </w:tr>
      <w:tr w:rsidR="00590E6D" w14:paraId="12F23519" w14:textId="77777777" w:rsidTr="001807BC">
        <w:tc>
          <w:tcPr>
            <w:tcW w:w="1795" w:type="dxa"/>
          </w:tcPr>
          <w:p w14:paraId="546390F6" w14:textId="1A9D72A4" w:rsidR="00590E6D" w:rsidRPr="00FF225E" w:rsidRDefault="00590E6D" w:rsidP="00590E6D">
            <w:pPr>
              <w:rPr>
                <w:bCs/>
                <w:sz w:val="20"/>
                <w:szCs w:val="20"/>
              </w:rPr>
            </w:pPr>
            <w:r w:rsidRPr="00FF225E">
              <w:rPr>
                <w:bCs/>
                <w:sz w:val="20"/>
                <w:szCs w:val="20"/>
              </w:rPr>
              <w:t>145</w:t>
            </w:r>
          </w:p>
        </w:tc>
        <w:tc>
          <w:tcPr>
            <w:tcW w:w="7555" w:type="dxa"/>
          </w:tcPr>
          <w:p w14:paraId="6D7EEEDF" w14:textId="1759552D" w:rsidR="005E47D5" w:rsidRPr="00FF225E" w:rsidRDefault="005E47D5" w:rsidP="005E47D5">
            <w:pPr>
              <w:autoSpaceDE w:val="0"/>
              <w:autoSpaceDN w:val="0"/>
              <w:adjustRightInd w:val="0"/>
              <w:rPr>
                <w:b/>
                <w:bCs/>
                <w:sz w:val="20"/>
                <w:szCs w:val="20"/>
                <w:lang w:val="en-US"/>
              </w:rPr>
            </w:pPr>
            <w:r w:rsidRPr="00FF225E">
              <w:rPr>
                <w:b/>
                <w:bCs/>
                <w:sz w:val="20"/>
                <w:szCs w:val="20"/>
                <w:lang w:val="en-US"/>
              </w:rPr>
              <w:t>Protest violently, riot, not specified below-</w:t>
            </w:r>
          </w:p>
          <w:p w14:paraId="0ABD1599" w14:textId="443B03EC" w:rsidR="00590E6D" w:rsidRPr="00FF225E" w:rsidRDefault="005E47D5" w:rsidP="005E47D5">
            <w:pPr>
              <w:rPr>
                <w:bCs/>
                <w:sz w:val="20"/>
                <w:szCs w:val="20"/>
              </w:rPr>
            </w:pPr>
            <w:r w:rsidRPr="00FF225E">
              <w:rPr>
                <w:sz w:val="20"/>
                <w:szCs w:val="20"/>
                <w:lang w:val="en-US"/>
              </w:rPr>
              <w:t>Protest forcefully, in a potentially destructive manner, not further specified.</w:t>
            </w:r>
          </w:p>
        </w:tc>
      </w:tr>
      <w:tr w:rsidR="00590E6D" w14:paraId="6CE0056C" w14:textId="77777777" w:rsidTr="00FF225E">
        <w:tc>
          <w:tcPr>
            <w:tcW w:w="1795" w:type="dxa"/>
            <w:shd w:val="clear" w:color="auto" w:fill="D9D9D9" w:themeFill="background1" w:themeFillShade="D9"/>
          </w:tcPr>
          <w:p w14:paraId="0D192028" w14:textId="6470601F" w:rsidR="00590E6D" w:rsidRPr="00FF225E" w:rsidRDefault="00590E6D" w:rsidP="00590E6D">
            <w:pPr>
              <w:rPr>
                <w:bCs/>
                <w:sz w:val="20"/>
                <w:szCs w:val="20"/>
              </w:rPr>
            </w:pPr>
            <w:r w:rsidRPr="00FF225E">
              <w:rPr>
                <w:bCs/>
                <w:sz w:val="20"/>
                <w:szCs w:val="20"/>
              </w:rPr>
              <w:t>1451</w:t>
            </w:r>
          </w:p>
        </w:tc>
        <w:tc>
          <w:tcPr>
            <w:tcW w:w="7555" w:type="dxa"/>
            <w:shd w:val="clear" w:color="auto" w:fill="D9D9D9" w:themeFill="background1" w:themeFillShade="D9"/>
          </w:tcPr>
          <w:p w14:paraId="7AFBAB3B" w14:textId="120035CF"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for leadership change-</w:t>
            </w:r>
          </w:p>
          <w:p w14:paraId="17F353BC" w14:textId="4C7079DF"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leadership change.</w:t>
            </w:r>
          </w:p>
        </w:tc>
      </w:tr>
      <w:tr w:rsidR="00590E6D" w14:paraId="1DAC69D2" w14:textId="77777777" w:rsidTr="00FF225E">
        <w:tc>
          <w:tcPr>
            <w:tcW w:w="1795" w:type="dxa"/>
            <w:shd w:val="clear" w:color="auto" w:fill="D9D9D9" w:themeFill="background1" w:themeFillShade="D9"/>
          </w:tcPr>
          <w:p w14:paraId="693CEDED" w14:textId="3F6A9718" w:rsidR="00590E6D" w:rsidRPr="00FF225E" w:rsidRDefault="00590E6D" w:rsidP="00590E6D">
            <w:pPr>
              <w:rPr>
                <w:bCs/>
                <w:sz w:val="20"/>
                <w:szCs w:val="20"/>
              </w:rPr>
            </w:pPr>
            <w:r w:rsidRPr="00FF225E">
              <w:rPr>
                <w:bCs/>
                <w:sz w:val="20"/>
                <w:szCs w:val="20"/>
              </w:rPr>
              <w:t>1452</w:t>
            </w:r>
          </w:p>
        </w:tc>
        <w:tc>
          <w:tcPr>
            <w:tcW w:w="7555" w:type="dxa"/>
            <w:shd w:val="clear" w:color="auto" w:fill="D9D9D9" w:themeFill="background1" w:themeFillShade="D9"/>
          </w:tcPr>
          <w:p w14:paraId="1C1CD1C0" w14:textId="3CCD00B3"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to demand policy change-</w:t>
            </w:r>
          </w:p>
          <w:p w14:paraId="61809A4D" w14:textId="741AA230"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policy reform.</w:t>
            </w:r>
          </w:p>
        </w:tc>
      </w:tr>
      <w:tr w:rsidR="00590E6D" w14:paraId="789D0ECC" w14:textId="77777777" w:rsidTr="00FF225E">
        <w:tc>
          <w:tcPr>
            <w:tcW w:w="1795" w:type="dxa"/>
            <w:shd w:val="clear" w:color="auto" w:fill="D9D9D9" w:themeFill="background1" w:themeFillShade="D9"/>
          </w:tcPr>
          <w:p w14:paraId="7A645BB3" w14:textId="21269C14" w:rsidR="00590E6D" w:rsidRPr="00FF225E" w:rsidRDefault="00590E6D" w:rsidP="00590E6D">
            <w:pPr>
              <w:rPr>
                <w:bCs/>
                <w:sz w:val="20"/>
                <w:szCs w:val="20"/>
              </w:rPr>
            </w:pPr>
            <w:r w:rsidRPr="00FF225E">
              <w:rPr>
                <w:bCs/>
                <w:sz w:val="20"/>
                <w:szCs w:val="20"/>
              </w:rPr>
              <w:t>1453</w:t>
            </w:r>
          </w:p>
        </w:tc>
        <w:tc>
          <w:tcPr>
            <w:tcW w:w="7555" w:type="dxa"/>
            <w:shd w:val="clear" w:color="auto" w:fill="D9D9D9" w:themeFill="background1" w:themeFillShade="D9"/>
          </w:tcPr>
          <w:p w14:paraId="257B47FF" w14:textId="57D186D6"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to demand rights-</w:t>
            </w:r>
          </w:p>
          <w:p w14:paraId="771EEDFE" w14:textId="499AEF0C"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political, social, economic, or other rights.</w:t>
            </w:r>
          </w:p>
        </w:tc>
      </w:tr>
      <w:tr w:rsidR="00590E6D" w14:paraId="395E1C8F" w14:textId="77777777" w:rsidTr="00FF225E">
        <w:tc>
          <w:tcPr>
            <w:tcW w:w="1795" w:type="dxa"/>
            <w:shd w:val="clear" w:color="auto" w:fill="D9D9D9" w:themeFill="background1" w:themeFillShade="D9"/>
          </w:tcPr>
          <w:p w14:paraId="3C4DAD1C" w14:textId="78F00D6B" w:rsidR="00590E6D" w:rsidRPr="00FF225E" w:rsidRDefault="00590E6D" w:rsidP="00590E6D">
            <w:pPr>
              <w:rPr>
                <w:bCs/>
                <w:sz w:val="20"/>
                <w:szCs w:val="20"/>
              </w:rPr>
            </w:pPr>
            <w:r w:rsidRPr="00FF225E">
              <w:rPr>
                <w:bCs/>
                <w:sz w:val="20"/>
                <w:szCs w:val="20"/>
              </w:rPr>
              <w:t>1454</w:t>
            </w:r>
          </w:p>
        </w:tc>
        <w:tc>
          <w:tcPr>
            <w:tcW w:w="7555" w:type="dxa"/>
            <w:shd w:val="clear" w:color="auto" w:fill="D9D9D9" w:themeFill="background1" w:themeFillShade="D9"/>
          </w:tcPr>
          <w:p w14:paraId="50F0D284" w14:textId="6391A339" w:rsidR="005E47D5" w:rsidRPr="00FF225E" w:rsidRDefault="005E47D5" w:rsidP="005E47D5">
            <w:pPr>
              <w:autoSpaceDE w:val="0"/>
              <w:autoSpaceDN w:val="0"/>
              <w:adjustRightInd w:val="0"/>
              <w:rPr>
                <w:b/>
                <w:bCs/>
                <w:sz w:val="20"/>
                <w:szCs w:val="20"/>
                <w:lang w:val="en-US"/>
              </w:rPr>
            </w:pPr>
            <w:r w:rsidRPr="00FF225E">
              <w:rPr>
                <w:b/>
                <w:bCs/>
                <w:sz w:val="20"/>
                <w:szCs w:val="20"/>
                <w:lang w:val="en-US"/>
              </w:rPr>
              <w:t>Engage in violent protest to demand change in institutions, regime-</w:t>
            </w:r>
          </w:p>
          <w:p w14:paraId="0AF6CE89" w14:textId="6FBFE59C" w:rsidR="00590E6D" w:rsidRPr="00FF225E" w:rsidRDefault="005E47D5" w:rsidP="00FF225E">
            <w:pPr>
              <w:autoSpaceDE w:val="0"/>
              <w:autoSpaceDN w:val="0"/>
              <w:adjustRightInd w:val="0"/>
              <w:rPr>
                <w:sz w:val="20"/>
                <w:szCs w:val="20"/>
                <w:lang w:val="en-US"/>
              </w:rPr>
            </w:pPr>
            <w:r w:rsidRPr="00FF225E">
              <w:rPr>
                <w:sz w:val="20"/>
                <w:szCs w:val="20"/>
                <w:lang w:val="en-US"/>
              </w:rPr>
              <w:t>Protest forcefully, in a potentially destructive manner, to demand major institutional, constitutional, or regime change.</w:t>
            </w:r>
          </w:p>
        </w:tc>
      </w:tr>
    </w:tbl>
    <w:p w14:paraId="60E3994E" w14:textId="60384EC2" w:rsidR="007328F8" w:rsidRDefault="005E47D5" w:rsidP="00FF225E">
      <w:pPr>
        <w:jc w:val="center"/>
        <w:rPr>
          <w:bCs/>
        </w:rPr>
      </w:pPr>
      <w:r>
        <w:rPr>
          <w:bCs/>
        </w:rPr>
        <w:t>Table 1</w:t>
      </w:r>
      <w:ins w:id="44" w:author="LKSOH" w:date="2020-11-06T08:17:00Z">
        <w:r w:rsidR="003220B9">
          <w:rPr>
            <w:bCs/>
          </w:rPr>
          <w:t>.  ???? Caption</w:t>
        </w:r>
      </w:ins>
    </w:p>
    <w:p w14:paraId="5A38A679" w14:textId="5784A33D" w:rsidR="007328F8" w:rsidRDefault="007328F8" w:rsidP="00C46641">
      <w:pPr>
        <w:rPr>
          <w:bCs/>
        </w:rPr>
      </w:pPr>
      <w:commentRangeStart w:id="45"/>
      <w:commentRangeStart w:id="46"/>
      <w:commentRangeStart w:id="47"/>
      <w:r>
        <w:rPr>
          <w:bCs/>
        </w:rPr>
        <w:t xml:space="preserve">Once the data from our two sources was prepared, the data was combined into a single dataset by appending </w:t>
      </w:r>
      <w:proofErr w:type="spellStart"/>
      <w:r>
        <w:rPr>
          <w:bCs/>
        </w:rPr>
        <w:t>DesInventar</w:t>
      </w:r>
      <w:proofErr w:type="spellEnd"/>
      <w:r>
        <w:rPr>
          <w:bCs/>
        </w:rPr>
        <w:t xml:space="preserve"> events onto the set of GDELT events. A new column called </w:t>
      </w:r>
      <w:proofErr w:type="spellStart"/>
      <w:r w:rsidRPr="0099226A">
        <w:rPr>
          <w:bCs/>
          <w:i/>
          <w:iCs/>
        </w:rPr>
        <w:t>timeline_event</w:t>
      </w:r>
      <w:proofErr w:type="spellEnd"/>
      <w:r>
        <w:rPr>
          <w:bCs/>
        </w:rPr>
        <w:t xml:space="preserve"> was created with three different values to show whether an event was a disaster event, humanitarian aid event, or an unrest event.</w:t>
      </w:r>
      <w:r w:rsidR="00AF1B3E">
        <w:rPr>
          <w:bCs/>
        </w:rPr>
        <w:t xml:space="preserve"> </w:t>
      </w:r>
      <w:commentRangeEnd w:id="45"/>
      <w:r w:rsidR="00AF1B3E">
        <w:rPr>
          <w:rStyle w:val="CommentReference"/>
        </w:rPr>
        <w:commentReference w:id="45"/>
      </w:r>
      <w:commentRangeEnd w:id="46"/>
      <w:r w:rsidR="00764E43">
        <w:rPr>
          <w:rStyle w:val="CommentReference"/>
        </w:rPr>
        <w:commentReference w:id="46"/>
      </w:r>
      <w:commentRangeEnd w:id="47"/>
      <w:r w:rsidR="005E47D5">
        <w:rPr>
          <w:rStyle w:val="CommentReference"/>
        </w:rPr>
        <w:commentReference w:id="47"/>
      </w:r>
    </w:p>
    <w:p w14:paraId="16773C7F" w14:textId="1A0F86F1" w:rsidR="00CB6563" w:rsidRDefault="00CB6563" w:rsidP="00C46641">
      <w:pPr>
        <w:rPr>
          <w:bCs/>
        </w:rPr>
      </w:pPr>
    </w:p>
    <w:p w14:paraId="3107A19E" w14:textId="58D41760" w:rsidR="00472EFA" w:rsidRDefault="00472EFA" w:rsidP="00C46641">
      <w:pPr>
        <w:rPr>
          <w:b/>
        </w:rPr>
      </w:pPr>
      <w:commentRangeStart w:id="48"/>
      <w:r w:rsidRPr="00AC2EFA">
        <w:rPr>
          <w:b/>
        </w:rPr>
        <w:t>3.</w:t>
      </w:r>
      <w:r w:rsidR="00766084">
        <w:rPr>
          <w:b/>
        </w:rPr>
        <w:t>3</w:t>
      </w:r>
      <w:r w:rsidRPr="00AC2EFA">
        <w:rPr>
          <w:b/>
        </w:rPr>
        <w:t xml:space="preserve">. </w:t>
      </w:r>
      <w:r w:rsidR="00766084">
        <w:rPr>
          <w:b/>
        </w:rPr>
        <w:t>Data Analysis</w:t>
      </w:r>
      <w:commentRangeEnd w:id="48"/>
      <w:r w:rsidR="00C91508">
        <w:rPr>
          <w:rStyle w:val="CommentReference"/>
        </w:rPr>
        <w:commentReference w:id="48"/>
      </w:r>
    </w:p>
    <w:p w14:paraId="1D21C2E0" w14:textId="77777777" w:rsidR="0069468C" w:rsidRDefault="0069468C" w:rsidP="00C46641">
      <w:pPr>
        <w:rPr>
          <w:b/>
        </w:rPr>
      </w:pPr>
    </w:p>
    <w:p w14:paraId="07C202C6" w14:textId="65AEA9EB" w:rsidR="0069468C" w:rsidDel="00C91508" w:rsidRDefault="00766084" w:rsidP="00C46641">
      <w:pPr>
        <w:rPr>
          <w:del w:id="49" w:author="LKSOH" w:date="2020-12-10T10:20:00Z"/>
          <w:b/>
        </w:rPr>
      </w:pPr>
      <w:del w:id="50" w:author="LKSOH" w:date="2020-12-10T10:20:00Z">
        <w:r w:rsidDel="00C91508">
          <w:rPr>
            <w:b/>
          </w:rPr>
          <w:delText xml:space="preserve">3.3.1 General </w:delText>
        </w:r>
      </w:del>
      <w:del w:id="51" w:author="LKSOH" w:date="2020-12-10T09:53:00Z">
        <w:r w:rsidDel="009F2FD4">
          <w:rPr>
            <w:b/>
          </w:rPr>
          <w:delText xml:space="preserve">Format </w:delText>
        </w:r>
      </w:del>
      <w:del w:id="52" w:author="LKSOH" w:date="2020-12-10T10:20:00Z">
        <w:r w:rsidDel="00C91508">
          <w:rPr>
            <w:b/>
          </w:rPr>
          <w:delText>of Analysis</w:delText>
        </w:r>
      </w:del>
    </w:p>
    <w:p w14:paraId="76A8B9AF" w14:textId="06FD1AD3" w:rsidR="009421D0" w:rsidRDefault="009F2FD4" w:rsidP="0069468C">
      <w:pPr>
        <w:rPr>
          <w:ins w:id="53" w:author="LKSOH" w:date="2020-12-10T10:04:00Z"/>
          <w:bCs/>
        </w:rPr>
      </w:pPr>
      <w:ins w:id="54" w:author="LKSOH" w:date="2020-12-10T09:53:00Z">
        <w:r>
          <w:rPr>
            <w:bCs/>
          </w:rPr>
          <w:t xml:space="preserve">For our data analysis, here are the general steps.  First, we </w:t>
        </w:r>
        <w:r w:rsidR="009421D0">
          <w:rPr>
            <w:bCs/>
          </w:rPr>
          <w:t xml:space="preserve">derive a timeline for each disaster event by adding GDELT events that occurred within a specific number of days after </w:t>
        </w:r>
      </w:ins>
      <w:ins w:id="55" w:author="LKSOH" w:date="2020-12-10T09:57:00Z">
        <w:r w:rsidR="009421D0">
          <w:rPr>
            <w:bCs/>
          </w:rPr>
          <w:t>the</w:t>
        </w:r>
      </w:ins>
      <w:ins w:id="56" w:author="LKSOH" w:date="2020-12-10T09:53:00Z">
        <w:r w:rsidR="009421D0">
          <w:rPr>
            <w:bCs/>
          </w:rPr>
          <w:t xml:space="preserve"> </w:t>
        </w:r>
      </w:ins>
      <w:ins w:id="57" w:author="LKSOH" w:date="2020-12-10T09:57:00Z">
        <w:r w:rsidR="009421D0">
          <w:rPr>
            <w:bCs/>
          </w:rPr>
          <w:t xml:space="preserve">date of the disaster event (e.g., 180 days, 365 days) and within a geographic distance radius (e.g., 40 km, 80 km, 120 km). </w:t>
        </w:r>
      </w:ins>
      <w:ins w:id="58" w:author="LKSOH" w:date="2020-12-10T09:58:00Z">
        <w:r w:rsidR="009421D0">
          <w:rPr>
            <w:bCs/>
          </w:rPr>
          <w:t xml:space="preserve"> The rationale behind building each timeline is to allow us to study the impact of a disaster on subsequent GDELT events.  </w:t>
        </w:r>
      </w:ins>
      <w:ins w:id="59" w:author="LKSOH" w:date="2020-12-10T10:17:00Z">
        <w:r w:rsidR="0016094E">
          <w:rPr>
            <w:bCs/>
          </w:rPr>
          <w:t xml:space="preserve">Furthermore, we focus only on two general categories of GDELT events, as alluded to earlier in Section 3.2 above: negative events that are </w:t>
        </w:r>
        <w:r w:rsidR="0016094E">
          <w:rPr>
            <w:bCs/>
          </w:rPr>
          <w:lastRenderedPageBreak/>
          <w:t xml:space="preserve">protests, and </w:t>
        </w:r>
      </w:ins>
      <w:ins w:id="60" w:author="LKSOH" w:date="2020-12-10T10:18:00Z">
        <w:r w:rsidR="0016094E">
          <w:rPr>
            <w:bCs/>
          </w:rPr>
          <w:t>positive</w:t>
        </w:r>
      </w:ins>
      <w:ins w:id="61" w:author="LKSOH" w:date="2020-12-10T10:17:00Z">
        <w:r w:rsidR="0016094E">
          <w:rPr>
            <w:bCs/>
          </w:rPr>
          <w:t xml:space="preserve"> </w:t>
        </w:r>
      </w:ins>
      <w:ins w:id="62" w:author="LKSOH" w:date="2020-12-10T10:18:00Z">
        <w:r w:rsidR="0016094E">
          <w:rPr>
            <w:bCs/>
          </w:rPr>
          <w:t>events that are government</w:t>
        </w:r>
      </w:ins>
      <w:ins w:id="63" w:author="LKSOH" w:date="2020-12-10T10:19:00Z">
        <w:r w:rsidR="0016094E">
          <w:rPr>
            <w:bCs/>
          </w:rPr>
          <w:t xml:space="preserve">/humanitarian </w:t>
        </w:r>
      </w:ins>
      <w:ins w:id="64" w:author="LKSOH" w:date="2020-12-10T10:18:00Z">
        <w:r w:rsidR="0016094E">
          <w:rPr>
            <w:bCs/>
          </w:rPr>
          <w:t xml:space="preserve">aids.  </w:t>
        </w:r>
      </w:ins>
      <w:ins w:id="65" w:author="LKSOH" w:date="2020-12-10T09:59:00Z">
        <w:r w:rsidR="009421D0">
          <w:rPr>
            <w:bCs/>
          </w:rPr>
          <w:t xml:space="preserve">Second, we study the timelines to discern possible patterns, trends, differences and similarities among the disaster events to explore viable techniques (e.g., </w:t>
        </w:r>
      </w:ins>
      <w:ins w:id="66" w:author="LKSOH" w:date="2020-12-10T10:00:00Z">
        <w:r w:rsidR="009421D0">
          <w:rPr>
            <w:bCs/>
          </w:rPr>
          <w:t xml:space="preserve">clustering, recurrent neural networks) to build a classifier to predict </w:t>
        </w:r>
      </w:ins>
      <w:ins w:id="67" w:author="LKSOH" w:date="2020-12-10T10:01:00Z">
        <w:r w:rsidR="009421D0">
          <w:rPr>
            <w:bCs/>
          </w:rPr>
          <w:t xml:space="preserve">social unrest </w:t>
        </w:r>
      </w:ins>
      <w:ins w:id="68" w:author="LKSOH" w:date="2020-12-10T10:00:00Z">
        <w:r w:rsidR="009421D0">
          <w:rPr>
            <w:bCs/>
          </w:rPr>
          <w:t xml:space="preserve">events.  </w:t>
        </w:r>
      </w:ins>
      <w:ins w:id="69" w:author="LKSOH" w:date="2020-12-10T10:13:00Z">
        <w:r w:rsidR="00071B82">
          <w:rPr>
            <w:bCs/>
          </w:rPr>
          <w:t>Within this step, we also peruse additional attributes associated with each disaster such as the number of injuries or deaths incurred and economic impact.</w:t>
        </w:r>
      </w:ins>
      <w:ins w:id="70" w:author="LKSOH" w:date="2020-12-10T10:14:00Z">
        <w:r w:rsidR="00071B82">
          <w:rPr>
            <w:bCs/>
          </w:rPr>
          <w:t xml:space="preserve">  </w:t>
        </w:r>
      </w:ins>
      <w:ins w:id="71" w:author="LKSOH" w:date="2020-12-10T10:00:00Z">
        <w:r w:rsidR="009421D0">
          <w:rPr>
            <w:bCs/>
          </w:rPr>
          <w:t xml:space="preserve">Third, </w:t>
        </w:r>
      </w:ins>
      <w:ins w:id="72" w:author="LKSOH" w:date="2020-12-10T10:01:00Z">
        <w:r w:rsidR="009421D0">
          <w:rPr>
            <w:bCs/>
          </w:rPr>
          <w:t xml:space="preserve">we aim to build a classifier to predict social unrest events, possibly in two </w:t>
        </w:r>
      </w:ins>
      <w:ins w:id="73" w:author="LKSOH" w:date="2020-12-10T10:02:00Z">
        <w:r w:rsidR="009421D0">
          <w:rPr>
            <w:bCs/>
          </w:rPr>
          <w:t>designs</w:t>
        </w:r>
      </w:ins>
      <w:ins w:id="74" w:author="LKSOH" w:date="2020-12-10T10:01:00Z">
        <w:r w:rsidR="009421D0">
          <w:rPr>
            <w:bCs/>
          </w:rPr>
          <w:t xml:space="preserve">.  </w:t>
        </w:r>
      </w:ins>
      <w:ins w:id="75" w:author="LKSOH" w:date="2020-12-10T10:02:00Z">
        <w:r w:rsidR="009421D0">
          <w:rPr>
            <w:bCs/>
          </w:rPr>
          <w:t xml:space="preserve">The first design involves a classifier that predicts </w:t>
        </w:r>
        <w:r w:rsidR="009421D0" w:rsidRPr="009421D0">
          <w:rPr>
            <w:bCs/>
            <w:i/>
            <w:rPrChange w:id="76" w:author="LKSOH" w:date="2020-12-10T10:03:00Z">
              <w:rPr>
                <w:bCs/>
              </w:rPr>
            </w:rPrChange>
          </w:rPr>
          <w:t>whether</w:t>
        </w:r>
        <w:r w:rsidR="009421D0">
          <w:rPr>
            <w:bCs/>
          </w:rPr>
          <w:t xml:space="preserve"> the amount of unrest activities will increase or decrease in the next time step given the timeline activities up to current time step.  </w:t>
        </w:r>
      </w:ins>
      <w:ins w:id="77" w:author="LKSOH" w:date="2020-12-10T10:03:00Z">
        <w:r w:rsidR="009421D0">
          <w:rPr>
            <w:bCs/>
          </w:rPr>
          <w:t xml:space="preserve">The second design involves a classifier that predicts how much the unrest activities in the next time step will change from that at the current step.  </w:t>
        </w:r>
      </w:ins>
    </w:p>
    <w:p w14:paraId="0953E3A2" w14:textId="77777777" w:rsidR="009421D0" w:rsidRDefault="009421D0" w:rsidP="0069468C">
      <w:pPr>
        <w:rPr>
          <w:ins w:id="78" w:author="LKSOH" w:date="2020-12-10T10:04:00Z"/>
          <w:bCs/>
        </w:rPr>
      </w:pPr>
    </w:p>
    <w:p w14:paraId="38F119DB" w14:textId="384679B0" w:rsidR="0069468C" w:rsidDel="00C31B76" w:rsidRDefault="009421D0" w:rsidP="0069468C">
      <w:pPr>
        <w:rPr>
          <w:del w:id="79" w:author="Jimmy Erickson" w:date="2020-12-11T03:13:00Z"/>
          <w:bCs/>
        </w:rPr>
      </w:pPr>
      <w:commentRangeStart w:id="80"/>
      <w:ins w:id="81" w:author="LKSOH" w:date="2020-12-10T10:02:00Z">
        <w:del w:id="82" w:author="Jimmy Erickson" w:date="2020-12-11T03:13:00Z">
          <w:r w:rsidDel="00C31B76">
            <w:rPr>
              <w:bCs/>
            </w:rPr>
            <w:delText xml:space="preserve">  </w:delText>
          </w:r>
        </w:del>
      </w:ins>
      <w:ins w:id="83" w:author="LKSOH" w:date="2020-12-10T09:59:00Z">
        <w:del w:id="84" w:author="Jimmy Erickson" w:date="2020-12-11T03:13:00Z">
          <w:r w:rsidDel="00C31B76">
            <w:rPr>
              <w:bCs/>
            </w:rPr>
            <w:delText xml:space="preserve"> </w:delText>
          </w:r>
        </w:del>
      </w:ins>
      <w:del w:id="85" w:author="Jimmy Erickson" w:date="2020-12-11T03:13:00Z">
        <w:r w:rsidR="0069468C" w:rsidDel="00C31B76">
          <w:rPr>
            <w:bCs/>
          </w:rPr>
          <w:delText xml:space="preserve">The next step is creating a format that can be used to study the effects of a disaster event. We decided to first test out making </w:delText>
        </w:r>
        <w:r w:rsidR="0069468C" w:rsidRPr="00AC2EFA" w:rsidDel="00C31B76">
          <w:rPr>
            <w:b/>
            <w:bCs/>
          </w:rPr>
          <w:delText>timelines</w:delText>
        </w:r>
        <w:r w:rsidR="0069468C" w:rsidDel="00C31B76">
          <w:rPr>
            <w:bCs/>
          </w:rPr>
          <w:delText xml:space="preserve"> of GDELT events following each disaster event. In the first version, these timelines start out with a single disaster event, then contain all GDELT (protest/humanitarian aid) events in the following year within 80 kilometers. This method yielded 5,349 individual timelines, with the following statistics: an average of 22.59 events per timeline, median number of 6.0 events per timeline, a maximum of 302 events in a timeline, a minimum of 1 event in a timeline, and a standard deviation of 41.86 between timelines. By looking at the difference between the mean and the median, we can see that our timelines are skewed to the right, meaning we have a few very large timelines, which are most likely from events occurring in urban centers where there would be more GDELT events. The next step is to experiment with different attributes to see their effects on the timelines by creating variations of these timelines with different parameters, which is what the following subsections focus on.</w:delText>
        </w:r>
        <w:commentRangeEnd w:id="80"/>
        <w:r w:rsidR="003040F8" w:rsidDel="00C31B76">
          <w:rPr>
            <w:rStyle w:val="CommentReference"/>
          </w:rPr>
          <w:commentReference w:id="80"/>
        </w:r>
      </w:del>
    </w:p>
    <w:p w14:paraId="2D473BC5" w14:textId="20CCC09F" w:rsidR="00766084" w:rsidRDefault="00766084" w:rsidP="00C46641">
      <w:pPr>
        <w:rPr>
          <w:b/>
        </w:rPr>
      </w:pPr>
    </w:p>
    <w:p w14:paraId="78B99334" w14:textId="5BE7C0CD" w:rsidR="00C91508" w:rsidRDefault="00766084" w:rsidP="00C46641">
      <w:pPr>
        <w:rPr>
          <w:ins w:id="86" w:author="LKSOH" w:date="2020-12-10T10:20:00Z"/>
          <w:b/>
        </w:rPr>
      </w:pPr>
      <w:r>
        <w:rPr>
          <w:b/>
        </w:rPr>
        <w:t>3.3.</w:t>
      </w:r>
      <w:ins w:id="87" w:author="LKSOH" w:date="2020-12-10T10:20:00Z">
        <w:r w:rsidR="00C91508">
          <w:rPr>
            <w:b/>
          </w:rPr>
          <w:t xml:space="preserve">1  </w:t>
        </w:r>
      </w:ins>
      <w:ins w:id="88" w:author="LKSOH" w:date="2020-12-10T10:21:00Z">
        <w:r w:rsidR="00C91508">
          <w:rPr>
            <w:b/>
          </w:rPr>
          <w:tab/>
        </w:r>
      </w:ins>
      <w:ins w:id="89" w:author="LKSOH" w:date="2020-12-10T10:20:00Z">
        <w:r w:rsidR="00C91508">
          <w:rPr>
            <w:b/>
          </w:rPr>
          <w:t>Step 1:  Timelines</w:t>
        </w:r>
      </w:ins>
    </w:p>
    <w:p w14:paraId="00744F0A" w14:textId="77777777" w:rsidR="00C91508" w:rsidRDefault="00C91508" w:rsidP="00C46641">
      <w:pPr>
        <w:rPr>
          <w:ins w:id="90" w:author="LKSOH" w:date="2020-12-10T10:20:00Z"/>
          <w:b/>
        </w:rPr>
      </w:pPr>
    </w:p>
    <w:p w14:paraId="3BBB41F6" w14:textId="33799F79" w:rsidR="0069468C" w:rsidRPr="00AC2EFA" w:rsidRDefault="00C91508" w:rsidP="00C46641">
      <w:pPr>
        <w:rPr>
          <w:b/>
        </w:rPr>
      </w:pPr>
      <w:ins w:id="91" w:author="LKSOH" w:date="2020-12-10T10:21:00Z">
        <w:r>
          <w:rPr>
            <w:b/>
          </w:rPr>
          <w:t>3.3.1.1</w:t>
        </w:r>
      </w:ins>
      <w:del w:id="92" w:author="LKSOH" w:date="2020-12-10T10:20:00Z">
        <w:r w:rsidR="00766084" w:rsidDel="00C91508">
          <w:rPr>
            <w:b/>
          </w:rPr>
          <w:delText>2</w:delText>
        </w:r>
      </w:del>
      <w:ins w:id="93" w:author="LKSOH" w:date="2020-12-10T10:21:00Z">
        <w:r>
          <w:rPr>
            <w:b/>
          </w:rPr>
          <w:tab/>
        </w:r>
      </w:ins>
      <w:del w:id="94" w:author="LKSOH" w:date="2020-12-10T10:21:00Z">
        <w:r w:rsidR="00766084" w:rsidDel="00C91508">
          <w:rPr>
            <w:b/>
          </w:rPr>
          <w:delText xml:space="preserve"> </w:delText>
        </w:r>
      </w:del>
      <w:del w:id="95" w:author="LKSOH" w:date="2020-12-10T10:08:00Z">
        <w:r w:rsidR="00766084" w:rsidDel="00071B82">
          <w:rPr>
            <w:b/>
          </w:rPr>
          <w:delText xml:space="preserve">Range </w:delText>
        </w:r>
      </w:del>
      <w:ins w:id="96" w:author="LKSOH" w:date="2020-12-10T10:08:00Z">
        <w:r w:rsidR="00071B82">
          <w:rPr>
            <w:b/>
          </w:rPr>
          <w:t xml:space="preserve">Configuration Parameters </w:t>
        </w:r>
      </w:ins>
      <w:r w:rsidR="00766084">
        <w:rPr>
          <w:b/>
        </w:rPr>
        <w:t>of Timelines</w:t>
      </w:r>
    </w:p>
    <w:p w14:paraId="7C8940AA" w14:textId="3882B46B" w:rsidR="00EC2845" w:rsidRDefault="00EC2845" w:rsidP="00C46641">
      <w:pPr>
        <w:rPr>
          <w:bCs/>
        </w:rPr>
      </w:pPr>
    </w:p>
    <w:p w14:paraId="09502DB0" w14:textId="5355FD26" w:rsidR="00EC2845" w:rsidRDefault="00EC2845" w:rsidP="00C46641">
      <w:pPr>
        <w:rPr>
          <w:bCs/>
        </w:rPr>
      </w:pPr>
      <w:r>
        <w:rPr>
          <w:bCs/>
        </w:rPr>
        <w:t>The different</w:t>
      </w:r>
      <w:ins w:id="97" w:author="LKSOH" w:date="2020-12-10T10:08:00Z">
        <w:r w:rsidR="00071B82">
          <w:rPr>
            <w:bCs/>
          </w:rPr>
          <w:t xml:space="preserve"> configuration</w:t>
        </w:r>
      </w:ins>
      <w:r>
        <w:rPr>
          <w:bCs/>
        </w:rPr>
        <w:t xml:space="preserve"> </w:t>
      </w:r>
      <w:del w:id="98" w:author="LKSOH" w:date="2020-12-10T10:08:00Z">
        <w:r w:rsidDel="00071B82">
          <w:rPr>
            <w:bCs/>
          </w:rPr>
          <w:delText xml:space="preserve">variables </w:delText>
        </w:r>
      </w:del>
      <w:ins w:id="99" w:author="LKSOH" w:date="2020-12-10T10:08:00Z">
        <w:r w:rsidR="00071B82">
          <w:rPr>
            <w:bCs/>
          </w:rPr>
          <w:t xml:space="preserve">parameters </w:t>
        </w:r>
      </w:ins>
      <w:del w:id="100" w:author="LKSOH" w:date="2020-12-10T10:09:00Z">
        <w:r w:rsidDel="00071B82">
          <w:rPr>
            <w:bCs/>
          </w:rPr>
          <w:delText xml:space="preserve">that were </w:delText>
        </w:r>
      </w:del>
      <w:r>
        <w:rPr>
          <w:bCs/>
        </w:rPr>
        <w:t xml:space="preserve">used to create a set of timelines were: events within 40, 80, or 120 kilometers of the timeline’s origin event, and events that occurred within 180 or 365 days following the origin event. </w:t>
      </w:r>
      <w:del w:id="101" w:author="Jimmy Erickson" w:date="2020-12-11T03:17:00Z">
        <w:r w:rsidDel="00C31B76">
          <w:rPr>
            <w:bCs/>
          </w:rPr>
          <w:delText>In order to analyze the timelines</w:delText>
        </w:r>
      </w:del>
      <w:del w:id="102" w:author="Jimmy Erickson" w:date="2020-12-11T03:15:00Z">
        <w:r w:rsidDel="00C31B76">
          <w:rPr>
            <w:bCs/>
          </w:rPr>
          <w:delText>, one approach that was used was to create graphs of the mean and median values for these parameters for each timeline</w:delText>
        </w:r>
      </w:del>
      <w:ins w:id="103" w:author="Jimmy Erickson" w:date="2020-12-11T03:17:00Z">
        <w:r w:rsidR="00C31B76">
          <w:rPr>
            <w:bCs/>
          </w:rPr>
          <w:t xml:space="preserve">To provide an idea of the timelines we created, simple statistics about them are provided in </w:t>
        </w:r>
        <w:r w:rsidR="00C31B76" w:rsidRPr="0030078F">
          <w:rPr>
            <w:b/>
            <w:rPrChange w:id="104" w:author="Jimmy Erickson" w:date="2020-12-11T04:05:00Z">
              <w:rPr>
                <w:bCs/>
              </w:rPr>
            </w:rPrChange>
          </w:rPr>
          <w:t>Table 2</w:t>
        </w:r>
      </w:ins>
      <w:r>
        <w:rPr>
          <w:bCs/>
        </w:rPr>
        <w:t xml:space="preserve">. </w:t>
      </w:r>
      <w:ins w:id="105" w:author="Jimmy Erickson" w:date="2020-12-11T03:17:00Z">
        <w:r w:rsidR="00C31B76">
          <w:rPr>
            <w:bCs/>
          </w:rPr>
          <w:t xml:space="preserve">To explain what these numbers mean: if we look </w:t>
        </w:r>
      </w:ins>
      <w:ins w:id="106" w:author="Jimmy Erickson" w:date="2020-12-11T03:18:00Z">
        <w:r w:rsidR="00C31B76">
          <w:rPr>
            <w:bCs/>
          </w:rPr>
          <w:t xml:space="preserve">at the first entry </w:t>
        </w:r>
      </w:ins>
      <w:ins w:id="107" w:author="Jimmy Erickson" w:date="2020-12-11T04:05:00Z">
        <w:r w:rsidR="0030078F">
          <w:rPr>
            <w:bCs/>
          </w:rPr>
          <w:t xml:space="preserve">of </w:t>
        </w:r>
        <w:r w:rsidR="0030078F">
          <w:rPr>
            <w:b/>
          </w:rPr>
          <w:t>Table 2</w:t>
        </w:r>
        <w:r w:rsidR="0030078F">
          <w:rPr>
            <w:bCs/>
          </w:rPr>
          <w:t xml:space="preserve"> </w:t>
        </w:r>
      </w:ins>
      <w:ins w:id="108" w:author="Jimmy Erickson" w:date="2020-12-11T03:18:00Z">
        <w:r w:rsidR="00C31B76">
          <w:rPr>
            <w:bCs/>
          </w:rPr>
          <w:t>(40 km</w:t>
        </w:r>
      </w:ins>
      <w:ins w:id="109" w:author="Jimmy Erickson" w:date="2020-12-11T04:06:00Z">
        <w:r w:rsidR="0030078F">
          <w:rPr>
            <w:bCs/>
          </w:rPr>
          <w:t xml:space="preserve"> &amp;</w:t>
        </w:r>
      </w:ins>
      <w:ins w:id="110" w:author="Jimmy Erickson" w:date="2020-12-11T03:18:00Z">
        <w:r w:rsidR="00C31B76">
          <w:rPr>
            <w:bCs/>
          </w:rPr>
          <w:t xml:space="preserve"> 180 days), this means that </w:t>
        </w:r>
      </w:ins>
      <w:ins w:id="111" w:author="Jimmy Erickson" w:date="2020-12-11T03:19:00Z">
        <w:r w:rsidR="00C31B76">
          <w:rPr>
            <w:bCs/>
          </w:rPr>
          <w:t>each timeline has one disaster event (‘origin’ event) and all of our GDELT events that were within 40 km of the origin event or occurred equal to or less than 180</w:t>
        </w:r>
      </w:ins>
      <w:ins w:id="112" w:author="Jimmy Erickson" w:date="2020-12-11T03:20:00Z">
        <w:r w:rsidR="00C31B76">
          <w:rPr>
            <w:bCs/>
          </w:rPr>
          <w:t xml:space="preserve"> days after the disaster.</w:t>
        </w:r>
      </w:ins>
      <w:ins w:id="113" w:author="Jimmy Erickson" w:date="2020-12-11T04:06:00Z">
        <w:r w:rsidR="0030078F">
          <w:rPr>
            <w:bCs/>
          </w:rPr>
          <w:t xml:space="preserve"> Across </w:t>
        </w:r>
      </w:ins>
      <w:ins w:id="114" w:author="Jimmy Erickson" w:date="2020-12-11T04:07:00Z">
        <w:r w:rsidR="0030078F">
          <w:rPr>
            <w:bCs/>
          </w:rPr>
          <w:t xml:space="preserve">all of </w:t>
        </w:r>
      </w:ins>
      <w:ins w:id="115" w:author="Jimmy Erickson" w:date="2020-12-11T04:06:00Z">
        <w:r w:rsidR="0030078F">
          <w:rPr>
            <w:bCs/>
          </w:rPr>
          <w:t>the timelines created with these parameters, there was a mean of 4.120 eve</w:t>
        </w:r>
      </w:ins>
      <w:ins w:id="116" w:author="Jimmy Erickson" w:date="2020-12-11T04:07:00Z">
        <w:r w:rsidR="0030078F">
          <w:rPr>
            <w:bCs/>
          </w:rPr>
          <w:t>nts, then we also provide the median, max, min, and standard deviation.</w:t>
        </w:r>
      </w:ins>
      <w:del w:id="117" w:author="Jimmy Erickson" w:date="2020-12-11T03:17:00Z">
        <w:r w:rsidDel="00C31B76">
          <w:rPr>
            <w:bCs/>
          </w:rPr>
          <w:delText xml:space="preserve">This gives us an idea of when/where events generally occur relative to </w:delText>
        </w:r>
        <w:r w:rsidR="00B5303E" w:rsidDel="00C31B76">
          <w:rPr>
            <w:bCs/>
          </w:rPr>
          <w:delText xml:space="preserve">the origin event for that timeline. The results for our multiple timelines can be seen in </w:delText>
        </w:r>
        <w:r w:rsidR="003220B9" w:rsidDel="00C31B76">
          <w:rPr>
            <w:bCs/>
          </w:rPr>
          <w:delText>T</w:delText>
        </w:r>
        <w:r w:rsidR="00B5303E" w:rsidDel="00C31B76">
          <w:rPr>
            <w:bCs/>
          </w:rPr>
          <w:delText xml:space="preserve">able 2, and the corresponding charts can be seen </w:delText>
        </w:r>
        <w:commentRangeStart w:id="118"/>
        <w:commentRangeStart w:id="119"/>
        <w:r w:rsidR="00B5303E" w:rsidDel="00C31B76">
          <w:rPr>
            <w:bCs/>
          </w:rPr>
          <w:delText>in</w:delText>
        </w:r>
        <w:r w:rsidR="003220B9" w:rsidDel="00C31B76">
          <w:rPr>
            <w:bCs/>
          </w:rPr>
          <w:delText xml:space="preserve"> F</w:delText>
        </w:r>
        <w:r w:rsidR="00B5303E" w:rsidDel="00C31B76">
          <w:rPr>
            <w:bCs/>
          </w:rPr>
          <w:delText>igure 1.</w:delText>
        </w:r>
        <w:commentRangeEnd w:id="118"/>
        <w:r w:rsidR="007D2562" w:rsidDel="00C31B76">
          <w:rPr>
            <w:rStyle w:val="CommentReference"/>
          </w:rPr>
          <w:commentReference w:id="118"/>
        </w:r>
        <w:commentRangeEnd w:id="119"/>
        <w:r w:rsidR="003220B9" w:rsidDel="00C31B76">
          <w:rPr>
            <w:rStyle w:val="CommentReference"/>
          </w:rPr>
          <w:commentReference w:id="119"/>
        </w:r>
      </w:del>
    </w:p>
    <w:p w14:paraId="3B748DB1" w14:textId="016C9CF7" w:rsidR="00B5303E" w:rsidRDefault="00B5303E" w:rsidP="00C46641">
      <w:pPr>
        <w:rPr>
          <w:bCs/>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5303E" w:rsidRPr="003220B9" w14:paraId="54DE8423" w14:textId="77777777" w:rsidTr="00B5303E">
        <w:tc>
          <w:tcPr>
            <w:tcW w:w="1335" w:type="dxa"/>
          </w:tcPr>
          <w:p w14:paraId="0FEC30B9" w14:textId="79317C95" w:rsidR="00B5303E" w:rsidRPr="006D61E3" w:rsidRDefault="00B5303E">
            <w:pPr>
              <w:jc w:val="center"/>
              <w:rPr>
                <w:b/>
                <w:bCs/>
              </w:rPr>
              <w:pPrChange w:id="120" w:author="LKSOH" w:date="2020-12-10T10:09:00Z">
                <w:pPr/>
              </w:pPrChange>
            </w:pPr>
            <w:r w:rsidRPr="006D61E3">
              <w:rPr>
                <w:b/>
                <w:bCs/>
              </w:rPr>
              <w:t>Km range</w:t>
            </w:r>
          </w:p>
        </w:tc>
        <w:tc>
          <w:tcPr>
            <w:tcW w:w="1335" w:type="dxa"/>
          </w:tcPr>
          <w:p w14:paraId="7315E479" w14:textId="017BAEDA" w:rsidR="00B5303E" w:rsidRPr="006D61E3" w:rsidRDefault="00B5303E">
            <w:pPr>
              <w:jc w:val="center"/>
              <w:rPr>
                <w:b/>
                <w:bCs/>
              </w:rPr>
              <w:pPrChange w:id="121" w:author="LKSOH" w:date="2020-12-10T10:09:00Z">
                <w:pPr/>
              </w:pPrChange>
            </w:pPr>
            <w:r w:rsidRPr="006D61E3">
              <w:rPr>
                <w:b/>
                <w:bCs/>
              </w:rPr>
              <w:t>Day Range</w:t>
            </w:r>
          </w:p>
        </w:tc>
        <w:tc>
          <w:tcPr>
            <w:tcW w:w="1336" w:type="dxa"/>
          </w:tcPr>
          <w:p w14:paraId="29EAE9CC" w14:textId="27CE0D4B" w:rsidR="00B5303E" w:rsidRPr="006D61E3" w:rsidRDefault="00B5303E">
            <w:pPr>
              <w:jc w:val="center"/>
              <w:rPr>
                <w:b/>
                <w:bCs/>
              </w:rPr>
              <w:pPrChange w:id="122" w:author="LKSOH" w:date="2020-12-10T10:09:00Z">
                <w:pPr/>
              </w:pPrChange>
            </w:pPr>
            <w:r w:rsidRPr="006D61E3">
              <w:rPr>
                <w:b/>
                <w:bCs/>
              </w:rPr>
              <w:t>Mean</w:t>
            </w:r>
          </w:p>
        </w:tc>
        <w:tc>
          <w:tcPr>
            <w:tcW w:w="1336" w:type="dxa"/>
          </w:tcPr>
          <w:p w14:paraId="34180A0E" w14:textId="5C4C5CE7" w:rsidR="00B5303E" w:rsidRPr="006D61E3" w:rsidRDefault="00B5303E">
            <w:pPr>
              <w:jc w:val="center"/>
              <w:rPr>
                <w:b/>
                <w:bCs/>
              </w:rPr>
              <w:pPrChange w:id="123" w:author="LKSOH" w:date="2020-12-10T10:09:00Z">
                <w:pPr/>
              </w:pPrChange>
            </w:pPr>
            <w:r w:rsidRPr="006D61E3">
              <w:rPr>
                <w:b/>
                <w:bCs/>
              </w:rPr>
              <w:t>Median</w:t>
            </w:r>
          </w:p>
        </w:tc>
        <w:tc>
          <w:tcPr>
            <w:tcW w:w="1336" w:type="dxa"/>
          </w:tcPr>
          <w:p w14:paraId="194697DA" w14:textId="7CDC3052" w:rsidR="00B5303E" w:rsidRPr="006D61E3" w:rsidRDefault="00B5303E">
            <w:pPr>
              <w:jc w:val="center"/>
              <w:rPr>
                <w:b/>
                <w:bCs/>
              </w:rPr>
              <w:pPrChange w:id="124" w:author="LKSOH" w:date="2020-12-10T10:09:00Z">
                <w:pPr/>
              </w:pPrChange>
            </w:pPr>
            <w:r w:rsidRPr="006D61E3">
              <w:rPr>
                <w:b/>
                <w:bCs/>
              </w:rPr>
              <w:t>Max</w:t>
            </w:r>
          </w:p>
        </w:tc>
        <w:tc>
          <w:tcPr>
            <w:tcW w:w="1336" w:type="dxa"/>
          </w:tcPr>
          <w:p w14:paraId="443C34BA" w14:textId="5918D451" w:rsidR="00B5303E" w:rsidRPr="006D61E3" w:rsidRDefault="00B5303E">
            <w:pPr>
              <w:jc w:val="center"/>
              <w:rPr>
                <w:b/>
                <w:bCs/>
              </w:rPr>
              <w:pPrChange w:id="125" w:author="LKSOH" w:date="2020-12-10T10:09:00Z">
                <w:pPr/>
              </w:pPrChange>
            </w:pPr>
            <w:r w:rsidRPr="006D61E3">
              <w:rPr>
                <w:b/>
                <w:bCs/>
              </w:rPr>
              <w:t>Min</w:t>
            </w:r>
          </w:p>
        </w:tc>
        <w:tc>
          <w:tcPr>
            <w:tcW w:w="1336" w:type="dxa"/>
          </w:tcPr>
          <w:p w14:paraId="54BF95B1" w14:textId="5B7D379F" w:rsidR="00B5303E" w:rsidRPr="006D61E3" w:rsidRDefault="00B5303E">
            <w:pPr>
              <w:jc w:val="center"/>
              <w:rPr>
                <w:b/>
                <w:bCs/>
              </w:rPr>
              <w:pPrChange w:id="126" w:author="LKSOH" w:date="2020-12-10T10:09:00Z">
                <w:pPr/>
              </w:pPrChange>
            </w:pPr>
            <w:r w:rsidRPr="006D61E3">
              <w:rPr>
                <w:b/>
                <w:bCs/>
              </w:rPr>
              <w:t>Standard Deviation</w:t>
            </w:r>
          </w:p>
        </w:tc>
      </w:tr>
      <w:tr w:rsidR="00B5303E" w14:paraId="636446A0" w14:textId="77777777" w:rsidTr="00B5303E">
        <w:tc>
          <w:tcPr>
            <w:tcW w:w="1335" w:type="dxa"/>
          </w:tcPr>
          <w:p w14:paraId="77800E93" w14:textId="3957CA62" w:rsidR="00B5303E" w:rsidRDefault="00B5303E">
            <w:pPr>
              <w:jc w:val="center"/>
              <w:rPr>
                <w:bCs/>
              </w:rPr>
              <w:pPrChange w:id="127" w:author="LKSOH" w:date="2020-12-10T10:09:00Z">
                <w:pPr/>
              </w:pPrChange>
            </w:pPr>
            <w:r>
              <w:rPr>
                <w:bCs/>
              </w:rPr>
              <w:t>40</w:t>
            </w:r>
          </w:p>
        </w:tc>
        <w:tc>
          <w:tcPr>
            <w:tcW w:w="1335" w:type="dxa"/>
          </w:tcPr>
          <w:p w14:paraId="06BC11C5" w14:textId="18AA5CB1" w:rsidR="00B5303E" w:rsidRDefault="00B5303E">
            <w:pPr>
              <w:jc w:val="center"/>
              <w:rPr>
                <w:bCs/>
              </w:rPr>
              <w:pPrChange w:id="128" w:author="LKSOH" w:date="2020-12-10T10:09:00Z">
                <w:pPr/>
              </w:pPrChange>
            </w:pPr>
            <w:r>
              <w:rPr>
                <w:bCs/>
              </w:rPr>
              <w:t>180</w:t>
            </w:r>
          </w:p>
        </w:tc>
        <w:tc>
          <w:tcPr>
            <w:tcW w:w="1336" w:type="dxa"/>
          </w:tcPr>
          <w:p w14:paraId="7802697C" w14:textId="0F1C427F" w:rsidR="00B5303E" w:rsidRDefault="00B5303E">
            <w:pPr>
              <w:jc w:val="center"/>
              <w:rPr>
                <w:bCs/>
              </w:rPr>
              <w:pPrChange w:id="129" w:author="LKSOH" w:date="2020-12-10T10:09:00Z">
                <w:pPr/>
              </w:pPrChange>
            </w:pPr>
            <w:r>
              <w:rPr>
                <w:bCs/>
              </w:rPr>
              <w:t>4.120</w:t>
            </w:r>
          </w:p>
        </w:tc>
        <w:tc>
          <w:tcPr>
            <w:tcW w:w="1336" w:type="dxa"/>
          </w:tcPr>
          <w:p w14:paraId="0F95BFB9" w14:textId="093FA0D5" w:rsidR="00B5303E" w:rsidRDefault="00B5303E">
            <w:pPr>
              <w:jc w:val="center"/>
              <w:rPr>
                <w:bCs/>
              </w:rPr>
              <w:pPrChange w:id="130" w:author="LKSOH" w:date="2020-12-10T10:09:00Z">
                <w:pPr/>
              </w:pPrChange>
            </w:pPr>
            <w:r>
              <w:rPr>
                <w:bCs/>
              </w:rPr>
              <w:t>1</w:t>
            </w:r>
          </w:p>
        </w:tc>
        <w:tc>
          <w:tcPr>
            <w:tcW w:w="1336" w:type="dxa"/>
          </w:tcPr>
          <w:p w14:paraId="7EE8D17A" w14:textId="2C32A91C" w:rsidR="00B5303E" w:rsidRDefault="00B5303E">
            <w:pPr>
              <w:jc w:val="center"/>
              <w:rPr>
                <w:bCs/>
              </w:rPr>
              <w:pPrChange w:id="131" w:author="LKSOH" w:date="2020-12-10T10:09:00Z">
                <w:pPr/>
              </w:pPrChange>
            </w:pPr>
            <w:r>
              <w:rPr>
                <w:bCs/>
              </w:rPr>
              <w:t>220</w:t>
            </w:r>
          </w:p>
        </w:tc>
        <w:tc>
          <w:tcPr>
            <w:tcW w:w="1336" w:type="dxa"/>
          </w:tcPr>
          <w:p w14:paraId="44B93B24" w14:textId="2E8E5849" w:rsidR="00B5303E" w:rsidRDefault="00B5303E">
            <w:pPr>
              <w:jc w:val="center"/>
              <w:rPr>
                <w:bCs/>
              </w:rPr>
              <w:pPrChange w:id="132" w:author="LKSOH" w:date="2020-12-10T10:09:00Z">
                <w:pPr/>
              </w:pPrChange>
            </w:pPr>
            <w:r>
              <w:rPr>
                <w:bCs/>
              </w:rPr>
              <w:t>1</w:t>
            </w:r>
          </w:p>
        </w:tc>
        <w:tc>
          <w:tcPr>
            <w:tcW w:w="1336" w:type="dxa"/>
          </w:tcPr>
          <w:p w14:paraId="111EBDCE" w14:textId="655DCE91" w:rsidR="00B5303E" w:rsidRDefault="00B5303E">
            <w:pPr>
              <w:jc w:val="center"/>
              <w:rPr>
                <w:bCs/>
              </w:rPr>
              <w:pPrChange w:id="133" w:author="LKSOH" w:date="2020-12-10T10:09:00Z">
                <w:pPr/>
              </w:pPrChange>
            </w:pPr>
            <w:r>
              <w:rPr>
                <w:bCs/>
              </w:rPr>
              <w:t>11.795</w:t>
            </w:r>
          </w:p>
        </w:tc>
      </w:tr>
      <w:tr w:rsidR="00B5303E" w14:paraId="2FBB1D49" w14:textId="77777777" w:rsidTr="00B5303E">
        <w:tc>
          <w:tcPr>
            <w:tcW w:w="1335" w:type="dxa"/>
          </w:tcPr>
          <w:p w14:paraId="18F64A35" w14:textId="24452608" w:rsidR="00B5303E" w:rsidRDefault="00B5303E">
            <w:pPr>
              <w:jc w:val="center"/>
              <w:rPr>
                <w:bCs/>
              </w:rPr>
              <w:pPrChange w:id="134" w:author="LKSOH" w:date="2020-12-10T10:09:00Z">
                <w:pPr/>
              </w:pPrChange>
            </w:pPr>
            <w:r>
              <w:rPr>
                <w:bCs/>
              </w:rPr>
              <w:t>40</w:t>
            </w:r>
          </w:p>
        </w:tc>
        <w:tc>
          <w:tcPr>
            <w:tcW w:w="1335" w:type="dxa"/>
          </w:tcPr>
          <w:p w14:paraId="3B89A42D" w14:textId="75DCDF15" w:rsidR="00B5303E" w:rsidRDefault="00B5303E">
            <w:pPr>
              <w:jc w:val="center"/>
              <w:rPr>
                <w:bCs/>
              </w:rPr>
              <w:pPrChange w:id="135" w:author="LKSOH" w:date="2020-12-10T10:09:00Z">
                <w:pPr/>
              </w:pPrChange>
            </w:pPr>
            <w:r>
              <w:rPr>
                <w:bCs/>
              </w:rPr>
              <w:t>365</w:t>
            </w:r>
          </w:p>
        </w:tc>
        <w:tc>
          <w:tcPr>
            <w:tcW w:w="1336" w:type="dxa"/>
          </w:tcPr>
          <w:p w14:paraId="2A6C32C8" w14:textId="748D6AB9" w:rsidR="00B5303E" w:rsidRDefault="00B5303E">
            <w:pPr>
              <w:jc w:val="center"/>
              <w:rPr>
                <w:bCs/>
              </w:rPr>
              <w:pPrChange w:id="136" w:author="LKSOH" w:date="2020-12-10T10:09:00Z">
                <w:pPr/>
              </w:pPrChange>
            </w:pPr>
            <w:r>
              <w:rPr>
                <w:bCs/>
              </w:rPr>
              <w:t>7.691</w:t>
            </w:r>
          </w:p>
        </w:tc>
        <w:tc>
          <w:tcPr>
            <w:tcW w:w="1336" w:type="dxa"/>
          </w:tcPr>
          <w:p w14:paraId="13E4F3BB" w14:textId="360E27AE" w:rsidR="00B5303E" w:rsidRDefault="00B5303E">
            <w:pPr>
              <w:jc w:val="center"/>
              <w:rPr>
                <w:bCs/>
              </w:rPr>
              <w:pPrChange w:id="137" w:author="LKSOH" w:date="2020-12-10T10:09:00Z">
                <w:pPr/>
              </w:pPrChange>
            </w:pPr>
            <w:r>
              <w:rPr>
                <w:bCs/>
              </w:rPr>
              <w:t>2</w:t>
            </w:r>
          </w:p>
        </w:tc>
        <w:tc>
          <w:tcPr>
            <w:tcW w:w="1336" w:type="dxa"/>
          </w:tcPr>
          <w:p w14:paraId="516714F0" w14:textId="4A64375C" w:rsidR="00B5303E" w:rsidRDefault="00B5303E">
            <w:pPr>
              <w:jc w:val="center"/>
              <w:rPr>
                <w:bCs/>
              </w:rPr>
              <w:pPrChange w:id="138" w:author="LKSOH" w:date="2020-12-10T10:09:00Z">
                <w:pPr/>
              </w:pPrChange>
            </w:pPr>
            <w:r>
              <w:rPr>
                <w:bCs/>
              </w:rPr>
              <w:t>234</w:t>
            </w:r>
          </w:p>
        </w:tc>
        <w:tc>
          <w:tcPr>
            <w:tcW w:w="1336" w:type="dxa"/>
          </w:tcPr>
          <w:p w14:paraId="7A9B2A61" w14:textId="01ACA156" w:rsidR="00B5303E" w:rsidRDefault="00B5303E">
            <w:pPr>
              <w:jc w:val="center"/>
              <w:rPr>
                <w:bCs/>
              </w:rPr>
              <w:pPrChange w:id="139" w:author="LKSOH" w:date="2020-12-10T10:09:00Z">
                <w:pPr/>
              </w:pPrChange>
            </w:pPr>
            <w:r>
              <w:rPr>
                <w:bCs/>
              </w:rPr>
              <w:t>1</w:t>
            </w:r>
          </w:p>
        </w:tc>
        <w:tc>
          <w:tcPr>
            <w:tcW w:w="1336" w:type="dxa"/>
          </w:tcPr>
          <w:p w14:paraId="2DB5BA5C" w14:textId="7CF0DE8C" w:rsidR="00B5303E" w:rsidRDefault="00B5303E">
            <w:pPr>
              <w:jc w:val="center"/>
              <w:rPr>
                <w:bCs/>
              </w:rPr>
              <w:pPrChange w:id="140" w:author="LKSOH" w:date="2020-12-10T10:09:00Z">
                <w:pPr/>
              </w:pPrChange>
            </w:pPr>
            <w:r>
              <w:rPr>
                <w:bCs/>
              </w:rPr>
              <w:t>24.489</w:t>
            </w:r>
          </w:p>
        </w:tc>
      </w:tr>
      <w:tr w:rsidR="00B5303E" w14:paraId="182FDC76" w14:textId="77777777" w:rsidTr="00B5303E">
        <w:tc>
          <w:tcPr>
            <w:tcW w:w="1335" w:type="dxa"/>
          </w:tcPr>
          <w:p w14:paraId="385F4666" w14:textId="0E776E1D" w:rsidR="00B5303E" w:rsidRDefault="00B5303E">
            <w:pPr>
              <w:jc w:val="center"/>
              <w:rPr>
                <w:bCs/>
              </w:rPr>
              <w:pPrChange w:id="141" w:author="LKSOH" w:date="2020-12-10T10:09:00Z">
                <w:pPr/>
              </w:pPrChange>
            </w:pPr>
            <w:r>
              <w:rPr>
                <w:bCs/>
              </w:rPr>
              <w:t>80</w:t>
            </w:r>
          </w:p>
        </w:tc>
        <w:tc>
          <w:tcPr>
            <w:tcW w:w="1335" w:type="dxa"/>
          </w:tcPr>
          <w:p w14:paraId="3A1C7878" w14:textId="3BEE2179" w:rsidR="00B5303E" w:rsidRDefault="00B5303E">
            <w:pPr>
              <w:jc w:val="center"/>
              <w:rPr>
                <w:bCs/>
              </w:rPr>
              <w:pPrChange w:id="142" w:author="LKSOH" w:date="2020-12-10T10:09:00Z">
                <w:pPr/>
              </w:pPrChange>
            </w:pPr>
            <w:r>
              <w:rPr>
                <w:bCs/>
              </w:rPr>
              <w:t>180</w:t>
            </w:r>
          </w:p>
        </w:tc>
        <w:tc>
          <w:tcPr>
            <w:tcW w:w="1336" w:type="dxa"/>
          </w:tcPr>
          <w:p w14:paraId="71465D05" w14:textId="1B01A524" w:rsidR="00B5303E" w:rsidRDefault="00B5303E">
            <w:pPr>
              <w:jc w:val="center"/>
              <w:rPr>
                <w:bCs/>
              </w:rPr>
              <w:pPrChange w:id="143" w:author="LKSOH" w:date="2020-12-10T10:09:00Z">
                <w:pPr/>
              </w:pPrChange>
            </w:pPr>
            <w:r>
              <w:rPr>
                <w:bCs/>
              </w:rPr>
              <w:t>11.175</w:t>
            </w:r>
          </w:p>
        </w:tc>
        <w:tc>
          <w:tcPr>
            <w:tcW w:w="1336" w:type="dxa"/>
          </w:tcPr>
          <w:p w14:paraId="336B8952" w14:textId="3A8DD050" w:rsidR="00B5303E" w:rsidRDefault="00B5303E">
            <w:pPr>
              <w:jc w:val="center"/>
              <w:rPr>
                <w:bCs/>
              </w:rPr>
              <w:pPrChange w:id="144" w:author="LKSOH" w:date="2020-12-10T10:09:00Z">
                <w:pPr/>
              </w:pPrChange>
            </w:pPr>
            <w:r>
              <w:rPr>
                <w:bCs/>
              </w:rPr>
              <w:t>4</w:t>
            </w:r>
          </w:p>
        </w:tc>
        <w:tc>
          <w:tcPr>
            <w:tcW w:w="1336" w:type="dxa"/>
          </w:tcPr>
          <w:p w14:paraId="3F7FD60C" w14:textId="00745FFD" w:rsidR="00B5303E" w:rsidRDefault="00B5303E">
            <w:pPr>
              <w:jc w:val="center"/>
              <w:rPr>
                <w:bCs/>
              </w:rPr>
              <w:pPrChange w:id="145" w:author="LKSOH" w:date="2020-12-10T10:09:00Z">
                <w:pPr/>
              </w:pPrChange>
            </w:pPr>
            <w:r>
              <w:rPr>
                <w:bCs/>
              </w:rPr>
              <w:t>301</w:t>
            </w:r>
          </w:p>
        </w:tc>
        <w:tc>
          <w:tcPr>
            <w:tcW w:w="1336" w:type="dxa"/>
          </w:tcPr>
          <w:p w14:paraId="26435A3C" w14:textId="0B93184C" w:rsidR="00B5303E" w:rsidRDefault="00B5303E">
            <w:pPr>
              <w:jc w:val="center"/>
              <w:rPr>
                <w:bCs/>
              </w:rPr>
              <w:pPrChange w:id="146" w:author="LKSOH" w:date="2020-12-10T10:09:00Z">
                <w:pPr/>
              </w:pPrChange>
            </w:pPr>
            <w:r>
              <w:rPr>
                <w:bCs/>
              </w:rPr>
              <w:t>1</w:t>
            </w:r>
          </w:p>
        </w:tc>
        <w:tc>
          <w:tcPr>
            <w:tcW w:w="1336" w:type="dxa"/>
          </w:tcPr>
          <w:p w14:paraId="00E97B67" w14:textId="1BA5042E" w:rsidR="00B5303E" w:rsidRDefault="00B5303E">
            <w:pPr>
              <w:jc w:val="center"/>
              <w:rPr>
                <w:bCs/>
              </w:rPr>
              <w:pPrChange w:id="147" w:author="LKSOH" w:date="2020-12-10T10:09:00Z">
                <w:pPr/>
              </w:pPrChange>
            </w:pPr>
            <w:r>
              <w:rPr>
                <w:bCs/>
              </w:rPr>
              <w:t>20.310</w:t>
            </w:r>
          </w:p>
        </w:tc>
      </w:tr>
      <w:tr w:rsidR="00B5303E" w14:paraId="13C3CDDC" w14:textId="77777777" w:rsidTr="00B5303E">
        <w:tc>
          <w:tcPr>
            <w:tcW w:w="1335" w:type="dxa"/>
          </w:tcPr>
          <w:p w14:paraId="7F295DA0" w14:textId="63092846" w:rsidR="00B5303E" w:rsidRDefault="00B5303E">
            <w:pPr>
              <w:jc w:val="center"/>
              <w:rPr>
                <w:bCs/>
              </w:rPr>
              <w:pPrChange w:id="148" w:author="LKSOH" w:date="2020-12-10T10:09:00Z">
                <w:pPr/>
              </w:pPrChange>
            </w:pPr>
            <w:r>
              <w:rPr>
                <w:bCs/>
              </w:rPr>
              <w:t>80</w:t>
            </w:r>
          </w:p>
        </w:tc>
        <w:tc>
          <w:tcPr>
            <w:tcW w:w="1335" w:type="dxa"/>
          </w:tcPr>
          <w:p w14:paraId="70F9C8C2" w14:textId="34A84657" w:rsidR="00B5303E" w:rsidRDefault="00B5303E">
            <w:pPr>
              <w:jc w:val="center"/>
              <w:rPr>
                <w:bCs/>
              </w:rPr>
              <w:pPrChange w:id="149" w:author="LKSOH" w:date="2020-12-10T10:09:00Z">
                <w:pPr/>
              </w:pPrChange>
            </w:pPr>
            <w:r>
              <w:rPr>
                <w:bCs/>
              </w:rPr>
              <w:t>365</w:t>
            </w:r>
          </w:p>
        </w:tc>
        <w:tc>
          <w:tcPr>
            <w:tcW w:w="1336" w:type="dxa"/>
          </w:tcPr>
          <w:p w14:paraId="3997A5D9" w14:textId="60934520" w:rsidR="00B5303E" w:rsidRDefault="00B5303E">
            <w:pPr>
              <w:jc w:val="center"/>
              <w:rPr>
                <w:bCs/>
              </w:rPr>
              <w:pPrChange w:id="150" w:author="LKSOH" w:date="2020-12-10T10:09:00Z">
                <w:pPr/>
              </w:pPrChange>
            </w:pPr>
            <w:r>
              <w:rPr>
                <w:bCs/>
              </w:rPr>
              <w:t>22.593</w:t>
            </w:r>
          </w:p>
        </w:tc>
        <w:tc>
          <w:tcPr>
            <w:tcW w:w="1336" w:type="dxa"/>
          </w:tcPr>
          <w:p w14:paraId="09C25AEA" w14:textId="7C2F9CA0" w:rsidR="00B5303E" w:rsidRDefault="00B5303E">
            <w:pPr>
              <w:jc w:val="center"/>
              <w:rPr>
                <w:bCs/>
              </w:rPr>
              <w:pPrChange w:id="151" w:author="LKSOH" w:date="2020-12-10T10:09:00Z">
                <w:pPr/>
              </w:pPrChange>
            </w:pPr>
            <w:r>
              <w:rPr>
                <w:bCs/>
              </w:rPr>
              <w:t>6</w:t>
            </w:r>
          </w:p>
        </w:tc>
        <w:tc>
          <w:tcPr>
            <w:tcW w:w="1336" w:type="dxa"/>
          </w:tcPr>
          <w:p w14:paraId="002677C3" w14:textId="09511E49" w:rsidR="00B5303E" w:rsidRDefault="00B5303E">
            <w:pPr>
              <w:jc w:val="center"/>
              <w:rPr>
                <w:bCs/>
              </w:rPr>
              <w:pPrChange w:id="152" w:author="LKSOH" w:date="2020-12-10T10:09:00Z">
                <w:pPr/>
              </w:pPrChange>
            </w:pPr>
            <w:r>
              <w:rPr>
                <w:bCs/>
              </w:rPr>
              <w:t>302</w:t>
            </w:r>
          </w:p>
        </w:tc>
        <w:tc>
          <w:tcPr>
            <w:tcW w:w="1336" w:type="dxa"/>
          </w:tcPr>
          <w:p w14:paraId="5ECD2285" w14:textId="0803886D" w:rsidR="00B5303E" w:rsidRDefault="00B5303E">
            <w:pPr>
              <w:jc w:val="center"/>
              <w:rPr>
                <w:bCs/>
              </w:rPr>
              <w:pPrChange w:id="153" w:author="LKSOH" w:date="2020-12-10T10:09:00Z">
                <w:pPr/>
              </w:pPrChange>
            </w:pPr>
            <w:r>
              <w:rPr>
                <w:bCs/>
              </w:rPr>
              <w:t>1</w:t>
            </w:r>
          </w:p>
        </w:tc>
        <w:tc>
          <w:tcPr>
            <w:tcW w:w="1336" w:type="dxa"/>
          </w:tcPr>
          <w:p w14:paraId="7EB2285F" w14:textId="2111EEE8" w:rsidR="00B5303E" w:rsidRDefault="00B5303E">
            <w:pPr>
              <w:jc w:val="center"/>
              <w:rPr>
                <w:bCs/>
              </w:rPr>
              <w:pPrChange w:id="154" w:author="LKSOH" w:date="2020-12-10T10:09:00Z">
                <w:pPr/>
              </w:pPrChange>
            </w:pPr>
            <w:r>
              <w:rPr>
                <w:bCs/>
              </w:rPr>
              <w:t>41.861</w:t>
            </w:r>
          </w:p>
        </w:tc>
      </w:tr>
      <w:tr w:rsidR="00B5303E" w14:paraId="7E1813C5" w14:textId="77777777" w:rsidTr="00B5303E">
        <w:tc>
          <w:tcPr>
            <w:tcW w:w="1335" w:type="dxa"/>
          </w:tcPr>
          <w:p w14:paraId="59BD2273" w14:textId="74F55833" w:rsidR="00B5303E" w:rsidRDefault="00B5303E">
            <w:pPr>
              <w:jc w:val="center"/>
              <w:rPr>
                <w:bCs/>
              </w:rPr>
              <w:pPrChange w:id="155" w:author="LKSOH" w:date="2020-12-10T10:09:00Z">
                <w:pPr/>
              </w:pPrChange>
            </w:pPr>
            <w:r>
              <w:rPr>
                <w:bCs/>
              </w:rPr>
              <w:t>120</w:t>
            </w:r>
          </w:p>
        </w:tc>
        <w:tc>
          <w:tcPr>
            <w:tcW w:w="1335" w:type="dxa"/>
          </w:tcPr>
          <w:p w14:paraId="47DF7217" w14:textId="647F71A8" w:rsidR="00B5303E" w:rsidRDefault="00B5303E">
            <w:pPr>
              <w:jc w:val="center"/>
              <w:rPr>
                <w:bCs/>
              </w:rPr>
              <w:pPrChange w:id="156" w:author="LKSOH" w:date="2020-12-10T10:09:00Z">
                <w:pPr/>
              </w:pPrChange>
            </w:pPr>
            <w:r>
              <w:rPr>
                <w:bCs/>
              </w:rPr>
              <w:t>180</w:t>
            </w:r>
          </w:p>
        </w:tc>
        <w:tc>
          <w:tcPr>
            <w:tcW w:w="1336" w:type="dxa"/>
          </w:tcPr>
          <w:p w14:paraId="6228ADCD" w14:textId="26E8D7AC" w:rsidR="00B5303E" w:rsidRDefault="00B5303E">
            <w:pPr>
              <w:jc w:val="center"/>
              <w:rPr>
                <w:bCs/>
              </w:rPr>
              <w:pPrChange w:id="157" w:author="LKSOH" w:date="2020-12-10T10:09:00Z">
                <w:pPr/>
              </w:pPrChange>
            </w:pPr>
            <w:r>
              <w:rPr>
                <w:bCs/>
              </w:rPr>
              <w:t>17.015</w:t>
            </w:r>
          </w:p>
        </w:tc>
        <w:tc>
          <w:tcPr>
            <w:tcW w:w="1336" w:type="dxa"/>
          </w:tcPr>
          <w:p w14:paraId="4DA07C52" w14:textId="7EE44543" w:rsidR="00B5303E" w:rsidRDefault="00B5303E">
            <w:pPr>
              <w:jc w:val="center"/>
              <w:rPr>
                <w:bCs/>
              </w:rPr>
              <w:pPrChange w:id="158" w:author="LKSOH" w:date="2020-12-10T10:09:00Z">
                <w:pPr/>
              </w:pPrChange>
            </w:pPr>
            <w:r>
              <w:rPr>
                <w:bCs/>
              </w:rPr>
              <w:t>8</w:t>
            </w:r>
          </w:p>
        </w:tc>
        <w:tc>
          <w:tcPr>
            <w:tcW w:w="1336" w:type="dxa"/>
          </w:tcPr>
          <w:p w14:paraId="20CE3061" w14:textId="1FBAA676" w:rsidR="00B5303E" w:rsidRDefault="00B5303E">
            <w:pPr>
              <w:jc w:val="center"/>
              <w:rPr>
                <w:bCs/>
              </w:rPr>
              <w:pPrChange w:id="159" w:author="LKSOH" w:date="2020-12-10T10:09:00Z">
                <w:pPr/>
              </w:pPrChange>
            </w:pPr>
            <w:r>
              <w:rPr>
                <w:bCs/>
              </w:rPr>
              <w:t>334</w:t>
            </w:r>
          </w:p>
        </w:tc>
        <w:tc>
          <w:tcPr>
            <w:tcW w:w="1336" w:type="dxa"/>
          </w:tcPr>
          <w:p w14:paraId="2122C3DE" w14:textId="16420D62" w:rsidR="00B5303E" w:rsidRDefault="00B5303E">
            <w:pPr>
              <w:jc w:val="center"/>
              <w:rPr>
                <w:bCs/>
              </w:rPr>
              <w:pPrChange w:id="160" w:author="LKSOH" w:date="2020-12-10T10:09:00Z">
                <w:pPr/>
              </w:pPrChange>
            </w:pPr>
            <w:r>
              <w:rPr>
                <w:bCs/>
              </w:rPr>
              <w:t>1</w:t>
            </w:r>
          </w:p>
        </w:tc>
        <w:tc>
          <w:tcPr>
            <w:tcW w:w="1336" w:type="dxa"/>
          </w:tcPr>
          <w:p w14:paraId="4DC0F231" w14:textId="49395BBC" w:rsidR="00B5303E" w:rsidRDefault="00B5303E">
            <w:pPr>
              <w:jc w:val="center"/>
              <w:rPr>
                <w:bCs/>
              </w:rPr>
              <w:pPrChange w:id="161" w:author="LKSOH" w:date="2020-12-10T10:09:00Z">
                <w:pPr/>
              </w:pPrChange>
            </w:pPr>
            <w:r>
              <w:rPr>
                <w:bCs/>
              </w:rPr>
              <w:t>24.357</w:t>
            </w:r>
          </w:p>
        </w:tc>
      </w:tr>
      <w:tr w:rsidR="00B5303E" w14:paraId="4FF10898" w14:textId="77777777" w:rsidTr="00B5303E">
        <w:tc>
          <w:tcPr>
            <w:tcW w:w="1335" w:type="dxa"/>
          </w:tcPr>
          <w:p w14:paraId="7CBB61D3" w14:textId="7B435265" w:rsidR="00B5303E" w:rsidRDefault="00B5303E">
            <w:pPr>
              <w:jc w:val="center"/>
              <w:rPr>
                <w:bCs/>
              </w:rPr>
              <w:pPrChange w:id="162" w:author="LKSOH" w:date="2020-12-10T10:09:00Z">
                <w:pPr/>
              </w:pPrChange>
            </w:pPr>
            <w:r>
              <w:rPr>
                <w:bCs/>
              </w:rPr>
              <w:t>120</w:t>
            </w:r>
          </w:p>
        </w:tc>
        <w:tc>
          <w:tcPr>
            <w:tcW w:w="1335" w:type="dxa"/>
          </w:tcPr>
          <w:p w14:paraId="3BA4E632" w14:textId="36A59684" w:rsidR="00B5303E" w:rsidRDefault="00B5303E">
            <w:pPr>
              <w:jc w:val="center"/>
              <w:rPr>
                <w:bCs/>
              </w:rPr>
              <w:pPrChange w:id="163" w:author="LKSOH" w:date="2020-12-10T10:09:00Z">
                <w:pPr/>
              </w:pPrChange>
            </w:pPr>
            <w:r>
              <w:rPr>
                <w:bCs/>
              </w:rPr>
              <w:t>365</w:t>
            </w:r>
          </w:p>
        </w:tc>
        <w:tc>
          <w:tcPr>
            <w:tcW w:w="1336" w:type="dxa"/>
          </w:tcPr>
          <w:p w14:paraId="401FE075" w14:textId="4CFD2D30" w:rsidR="00B5303E" w:rsidRDefault="00B5303E">
            <w:pPr>
              <w:jc w:val="center"/>
              <w:rPr>
                <w:bCs/>
              </w:rPr>
              <w:pPrChange w:id="164" w:author="LKSOH" w:date="2020-12-10T10:09:00Z">
                <w:pPr/>
              </w:pPrChange>
            </w:pPr>
            <w:r>
              <w:rPr>
                <w:bCs/>
              </w:rPr>
              <w:t>35.510</w:t>
            </w:r>
          </w:p>
        </w:tc>
        <w:tc>
          <w:tcPr>
            <w:tcW w:w="1336" w:type="dxa"/>
          </w:tcPr>
          <w:p w14:paraId="21F2CF9B" w14:textId="5A4AD1BE" w:rsidR="00B5303E" w:rsidRDefault="00B5303E">
            <w:pPr>
              <w:jc w:val="center"/>
              <w:rPr>
                <w:bCs/>
              </w:rPr>
              <w:pPrChange w:id="165" w:author="LKSOH" w:date="2020-12-10T10:09:00Z">
                <w:pPr/>
              </w:pPrChange>
            </w:pPr>
            <w:r>
              <w:rPr>
                <w:bCs/>
              </w:rPr>
              <w:t>14</w:t>
            </w:r>
          </w:p>
        </w:tc>
        <w:tc>
          <w:tcPr>
            <w:tcW w:w="1336" w:type="dxa"/>
          </w:tcPr>
          <w:p w14:paraId="7B1344BF" w14:textId="21D3E60D" w:rsidR="00B5303E" w:rsidRDefault="00B5303E">
            <w:pPr>
              <w:jc w:val="center"/>
              <w:rPr>
                <w:bCs/>
              </w:rPr>
              <w:pPrChange w:id="166" w:author="LKSOH" w:date="2020-12-10T10:09:00Z">
                <w:pPr/>
              </w:pPrChange>
            </w:pPr>
            <w:r>
              <w:rPr>
                <w:bCs/>
              </w:rPr>
              <w:t>360</w:t>
            </w:r>
          </w:p>
        </w:tc>
        <w:tc>
          <w:tcPr>
            <w:tcW w:w="1336" w:type="dxa"/>
          </w:tcPr>
          <w:p w14:paraId="2D41529E" w14:textId="592D34B9" w:rsidR="00B5303E" w:rsidRDefault="00B5303E">
            <w:pPr>
              <w:jc w:val="center"/>
              <w:rPr>
                <w:bCs/>
              </w:rPr>
              <w:pPrChange w:id="167" w:author="LKSOH" w:date="2020-12-10T10:09:00Z">
                <w:pPr/>
              </w:pPrChange>
            </w:pPr>
            <w:r>
              <w:rPr>
                <w:bCs/>
              </w:rPr>
              <w:t>1</w:t>
            </w:r>
          </w:p>
        </w:tc>
        <w:tc>
          <w:tcPr>
            <w:tcW w:w="1336" w:type="dxa"/>
          </w:tcPr>
          <w:p w14:paraId="3E0B3B5C" w14:textId="24C8E916" w:rsidR="00B5303E" w:rsidRDefault="00B5303E">
            <w:pPr>
              <w:jc w:val="center"/>
              <w:rPr>
                <w:bCs/>
              </w:rPr>
              <w:pPrChange w:id="168" w:author="LKSOH" w:date="2020-12-10T10:09:00Z">
                <w:pPr/>
              </w:pPrChange>
            </w:pPr>
            <w:r>
              <w:rPr>
                <w:bCs/>
              </w:rPr>
              <w:t>51.821</w:t>
            </w:r>
          </w:p>
        </w:tc>
      </w:tr>
    </w:tbl>
    <w:p w14:paraId="3ECE6528" w14:textId="06D5F486" w:rsidR="00B5303E" w:rsidRDefault="003220B9" w:rsidP="006D61E3">
      <w:pPr>
        <w:tabs>
          <w:tab w:val="left" w:pos="7400"/>
        </w:tabs>
        <w:jc w:val="center"/>
        <w:rPr>
          <w:ins w:id="169" w:author="Jimmy Erickson" w:date="2020-12-11T04:08:00Z"/>
          <w:bCs/>
        </w:rPr>
      </w:pPr>
      <w:r w:rsidRPr="006D61E3">
        <w:rPr>
          <w:b/>
          <w:bCs/>
        </w:rPr>
        <w:t>Table 2.</w:t>
      </w:r>
      <w:r>
        <w:rPr>
          <w:bCs/>
        </w:rPr>
        <w:t xml:space="preserve">  </w:t>
      </w:r>
      <w:r w:rsidR="009964BC" w:rsidRPr="0030078F">
        <w:rPr>
          <w:b/>
          <w:rPrChange w:id="170" w:author="Jimmy Erickson" w:date="2020-12-11T04:08:00Z">
            <w:rPr>
              <w:bCs/>
            </w:rPr>
          </w:rPrChange>
        </w:rPr>
        <w:t>Timeline Statistics</w:t>
      </w:r>
      <w:ins w:id="171" w:author="LKSOH" w:date="2020-12-10T10:11:00Z">
        <w:del w:id="172" w:author="Jimmy Erickson" w:date="2020-12-11T04:08:00Z">
          <w:r w:rsidR="00071B82" w:rsidDel="0030078F">
            <w:rPr>
              <w:bCs/>
            </w:rPr>
            <w:delText xml:space="preserve">. For example, for the configuration that includes only events within the 40km range, and only within the first 180 days after disaster, the mean number of </w:delText>
          </w:r>
          <w:commentRangeStart w:id="173"/>
          <w:r w:rsidR="00071B82" w:rsidDel="0030078F">
            <w:rPr>
              <w:bCs/>
            </w:rPr>
            <w:delText xml:space="preserve">??? </w:delText>
          </w:r>
        </w:del>
      </w:ins>
      <w:commentRangeEnd w:id="173"/>
      <w:ins w:id="174" w:author="LKSOH" w:date="2020-12-10T10:12:00Z">
        <w:del w:id="175" w:author="Jimmy Erickson" w:date="2020-12-11T04:08:00Z">
          <w:r w:rsidR="00071B82" w:rsidDel="0030078F">
            <w:rPr>
              <w:rStyle w:val="CommentReference"/>
            </w:rPr>
            <w:commentReference w:id="173"/>
          </w:r>
          <w:r w:rsidR="00071B82" w:rsidDel="0030078F">
            <w:rPr>
              <w:bCs/>
            </w:rPr>
            <w:delText>is 4.120 …</w:delText>
          </w:r>
        </w:del>
      </w:ins>
    </w:p>
    <w:p w14:paraId="591261D0" w14:textId="547B5625" w:rsidR="0030078F" w:rsidRPr="0030078F" w:rsidRDefault="0030078F" w:rsidP="0030078F">
      <w:pPr>
        <w:tabs>
          <w:tab w:val="left" w:pos="7400"/>
        </w:tabs>
        <w:rPr>
          <w:b/>
          <w:rPrChange w:id="176" w:author="Jimmy Erickson" w:date="2020-12-11T04:08:00Z">
            <w:rPr>
              <w:bCs/>
            </w:rPr>
          </w:rPrChange>
        </w:rPr>
        <w:pPrChange w:id="177" w:author="Jimmy Erickson" w:date="2020-12-11T04:08:00Z">
          <w:pPr>
            <w:tabs>
              <w:tab w:val="left" w:pos="7400"/>
            </w:tabs>
            <w:jc w:val="center"/>
          </w:pPr>
        </w:pPrChange>
      </w:pPr>
      <w:ins w:id="178" w:author="Jimmy Erickson" w:date="2020-12-11T04:08:00Z">
        <w:r>
          <w:rPr>
            <w:b/>
          </w:rPr>
          <w:t>3.3.1.2 Tim</w:t>
        </w:r>
      </w:ins>
      <w:ins w:id="179" w:author="Jimmy Erickson" w:date="2020-12-11T04:09:00Z">
        <w:r>
          <w:rPr>
            <w:b/>
          </w:rPr>
          <w:t>eline Visualization (Heatmaps)</w:t>
        </w:r>
      </w:ins>
    </w:p>
    <w:p w14:paraId="69D2B74B" w14:textId="5F541CB3" w:rsidR="0030078F" w:rsidRDefault="0030078F" w:rsidP="00C46641">
      <w:pPr>
        <w:rPr>
          <w:ins w:id="180" w:author="Jimmy Erickson" w:date="2020-12-11T04:14:00Z"/>
          <w:bCs/>
        </w:rPr>
      </w:pPr>
      <w:ins w:id="181" w:author="Jimmy Erickson" w:date="2020-12-11T04:09:00Z">
        <w:r>
          <w:rPr>
            <w:bCs/>
          </w:rPr>
          <w:t>Visualizing these timelines can be confusing be</w:t>
        </w:r>
      </w:ins>
      <w:ins w:id="182" w:author="Jimmy Erickson" w:date="2020-12-11T04:10:00Z">
        <w:r>
          <w:rPr>
            <w:bCs/>
          </w:rPr>
          <w:t xml:space="preserve">cause a set of timelines has 3 dimensions (each timeline, each event in each timeline, </w:t>
        </w:r>
      </w:ins>
      <w:ins w:id="183" w:author="Jimmy Erickson" w:date="2020-12-11T04:18:00Z">
        <w:r w:rsidR="00EA5342">
          <w:rPr>
            <w:bCs/>
          </w:rPr>
          <w:t xml:space="preserve">and </w:t>
        </w:r>
      </w:ins>
      <w:ins w:id="184" w:author="Jimmy Erickson" w:date="2020-12-11T04:10:00Z">
        <w:r>
          <w:rPr>
            <w:bCs/>
          </w:rPr>
          <w:t xml:space="preserve">each attribute for each event) one way of visualizing these timelines is by </w:t>
        </w:r>
      </w:ins>
      <w:ins w:id="185" w:author="Jimmy Erickson" w:date="2020-12-11T04:11:00Z">
        <w:r>
          <w:rPr>
            <w:bCs/>
          </w:rPr>
          <w:t xml:space="preserve">creating </w:t>
        </w:r>
      </w:ins>
      <w:r w:rsidR="007B2EB9">
        <w:rPr>
          <w:bCs/>
        </w:rPr>
        <w:t>H</w:t>
      </w:r>
      <w:r w:rsidR="00367BC2">
        <w:rPr>
          <w:bCs/>
        </w:rPr>
        <w:t>eatmap table</w:t>
      </w:r>
      <w:r w:rsidR="007B2EB9">
        <w:rPr>
          <w:bCs/>
        </w:rPr>
        <w:t>s</w:t>
      </w:r>
      <w:r w:rsidR="00367BC2">
        <w:rPr>
          <w:bCs/>
        </w:rPr>
        <w:t xml:space="preserve"> (</w:t>
      </w:r>
      <w:r w:rsidR="00367BC2" w:rsidRPr="0030078F">
        <w:rPr>
          <w:b/>
          <w:rPrChange w:id="186" w:author="Jimmy Erickson" w:date="2020-12-11T04:14:00Z">
            <w:rPr>
              <w:bCs/>
            </w:rPr>
          </w:rPrChange>
        </w:rPr>
        <w:t xml:space="preserve">Figure </w:t>
      </w:r>
      <w:ins w:id="187" w:author="Jimmy Erickson" w:date="2020-12-11T04:15:00Z">
        <w:r>
          <w:rPr>
            <w:b/>
          </w:rPr>
          <w:t>1</w:t>
        </w:r>
      </w:ins>
      <w:ins w:id="188" w:author="Jimmy Erickson" w:date="2020-12-11T04:17:00Z">
        <w:r w:rsidR="00EA5342">
          <w:rPr>
            <w:b/>
          </w:rPr>
          <w:t xml:space="preserve"> </w:t>
        </w:r>
        <w:r w:rsidR="00EA5342">
          <w:rPr>
            <w:bCs/>
          </w:rPr>
          <w:t xml:space="preserve">and </w:t>
        </w:r>
        <w:r w:rsidR="00EA5342">
          <w:rPr>
            <w:b/>
          </w:rPr>
          <w:t>Figure 2</w:t>
        </w:r>
      </w:ins>
      <w:del w:id="189" w:author="Jimmy Erickson" w:date="2020-12-11T04:15:00Z">
        <w:r w:rsidR="0068776D" w:rsidRPr="0030078F" w:rsidDel="0030078F">
          <w:rPr>
            <w:b/>
            <w:rPrChange w:id="190" w:author="Jimmy Erickson" w:date="2020-12-11T04:14:00Z">
              <w:rPr>
                <w:bCs/>
              </w:rPr>
            </w:rPrChange>
          </w:rPr>
          <w:delText>3</w:delText>
        </w:r>
      </w:del>
      <w:ins w:id="191" w:author="Jimmy Erickson" w:date="2020-12-11T04:14:00Z">
        <w:r>
          <w:rPr>
            <w:bCs/>
          </w:rPr>
          <w:t>)</w:t>
        </w:r>
      </w:ins>
      <w:del w:id="192" w:author="Jimmy Erickson" w:date="2020-12-11T04:14:00Z">
        <w:r w:rsidR="00367BC2" w:rsidDel="0030078F">
          <w:rPr>
            <w:bCs/>
          </w:rPr>
          <w:delText>)</w:delText>
        </w:r>
      </w:del>
      <w:r w:rsidR="00367BC2">
        <w:rPr>
          <w:bCs/>
        </w:rPr>
        <w:t xml:space="preserve"> </w:t>
      </w:r>
      <w:del w:id="193" w:author="Jimmy Erickson" w:date="2020-12-11T04:11:00Z">
        <w:r w:rsidR="007B2EB9" w:rsidDel="0030078F">
          <w:rPr>
            <w:bCs/>
          </w:rPr>
          <w:delText xml:space="preserve">were created </w:delText>
        </w:r>
      </w:del>
      <w:r w:rsidR="007B2EB9">
        <w:rPr>
          <w:bCs/>
        </w:rPr>
        <w:t xml:space="preserve">to </w:t>
      </w:r>
      <w:r w:rsidR="00367BC2">
        <w:rPr>
          <w:bCs/>
        </w:rPr>
        <w:t xml:space="preserve">show how many timelines </w:t>
      </w:r>
      <w:r w:rsidR="00DC374F">
        <w:rPr>
          <w:bCs/>
        </w:rPr>
        <w:t xml:space="preserve">(Z) </w:t>
      </w:r>
      <w:r w:rsidR="00367BC2">
        <w:rPr>
          <w:bCs/>
        </w:rPr>
        <w:t>have Y events</w:t>
      </w:r>
      <w:r w:rsidR="00DC374F">
        <w:rPr>
          <w:bCs/>
        </w:rPr>
        <w:t>,</w:t>
      </w:r>
      <w:r w:rsidR="00367BC2">
        <w:rPr>
          <w:bCs/>
        </w:rPr>
        <w:t xml:space="preserve"> X days from the </w:t>
      </w:r>
      <w:ins w:id="194" w:author="Jimmy Erickson" w:date="2020-12-11T04:11:00Z">
        <w:r>
          <w:rPr>
            <w:bCs/>
          </w:rPr>
          <w:t xml:space="preserve">origin </w:t>
        </w:r>
      </w:ins>
      <w:del w:id="195" w:author="Jimmy Erickson" w:date="2020-12-11T04:11:00Z">
        <w:r w:rsidR="00367BC2" w:rsidDel="0030078F">
          <w:rPr>
            <w:bCs/>
          </w:rPr>
          <w:delText xml:space="preserve">‘origin’ (Disaster) </w:delText>
        </w:r>
      </w:del>
      <w:r w:rsidR="00367BC2">
        <w:rPr>
          <w:bCs/>
        </w:rPr>
        <w:t xml:space="preserve">event at the beginning of </w:t>
      </w:r>
      <w:ins w:id="196" w:author="Jimmy Erickson" w:date="2020-12-11T04:11:00Z">
        <w:r>
          <w:rPr>
            <w:bCs/>
          </w:rPr>
          <w:t>each</w:t>
        </w:r>
      </w:ins>
      <w:del w:id="197" w:author="Jimmy Erickson" w:date="2020-12-11T04:11:00Z">
        <w:r w:rsidR="00367BC2" w:rsidDel="0030078F">
          <w:rPr>
            <w:bCs/>
          </w:rPr>
          <w:delText>the</w:delText>
        </w:r>
      </w:del>
      <w:r w:rsidR="00367BC2">
        <w:rPr>
          <w:bCs/>
        </w:rPr>
        <w:t xml:space="preserve"> timeline.</w:t>
      </w:r>
      <w:ins w:id="198" w:author="Jimmy Erickson" w:date="2020-12-11T04:18:00Z">
        <w:r w:rsidR="00EA5342">
          <w:rPr>
            <w:bCs/>
          </w:rPr>
          <w:t xml:space="preserve"> The X and Y values will have </w:t>
        </w:r>
      </w:ins>
      <w:ins w:id="199" w:author="Jimmy Erickson" w:date="2020-12-11T04:19:00Z">
        <w:r w:rsidR="00EA5342">
          <w:rPr>
            <w:bCs/>
          </w:rPr>
          <w:t>bins of 5 days or events accordingly.</w:t>
        </w:r>
      </w:ins>
      <w:r w:rsidR="001F4C9B">
        <w:rPr>
          <w:bCs/>
        </w:rPr>
        <w:t xml:space="preserve"> </w:t>
      </w:r>
      <w:proofErr w:type="gramStart"/>
      <w:ins w:id="200" w:author="Jimmy Erickson" w:date="2020-12-11T04:12:00Z">
        <w:r>
          <w:rPr>
            <w:bCs/>
          </w:rPr>
          <w:t>In order to</w:t>
        </w:r>
        <w:proofErr w:type="gramEnd"/>
        <w:r>
          <w:rPr>
            <w:bCs/>
          </w:rPr>
          <w:t xml:space="preserve"> make these heatmaps more insightful and simpler, rather than making one heatmap for 1-180 days and one for 1-365, only one was made for 3</w:t>
        </w:r>
      </w:ins>
      <w:ins w:id="201" w:author="Jimmy Erickson" w:date="2020-12-11T04:13:00Z">
        <w:r>
          <w:rPr>
            <w:bCs/>
          </w:rPr>
          <w:t>65. Also, w</w:t>
        </w:r>
      </w:ins>
      <w:del w:id="202" w:author="Jimmy Erickson" w:date="2020-12-11T04:13:00Z">
        <w:r w:rsidR="001F4C9B" w:rsidDel="0030078F">
          <w:rPr>
            <w:bCs/>
          </w:rPr>
          <w:delText>W</w:delText>
        </w:r>
      </w:del>
      <w:r w:rsidR="001F4C9B">
        <w:rPr>
          <w:bCs/>
        </w:rPr>
        <w:t xml:space="preserve">e </w:t>
      </w:r>
      <w:del w:id="203" w:author="Jimmy Erickson" w:date="2020-12-11T04:13:00Z">
        <w:r w:rsidR="001F4C9B" w:rsidDel="0030078F">
          <w:rPr>
            <w:bCs/>
          </w:rPr>
          <w:delText xml:space="preserve">produced </w:delText>
        </w:r>
      </w:del>
      <w:ins w:id="204" w:author="Jimmy Erickson" w:date="2020-12-11T04:13:00Z">
        <w:r>
          <w:rPr>
            <w:bCs/>
          </w:rPr>
          <w:t xml:space="preserve">split the events into </w:t>
        </w:r>
      </w:ins>
      <w:r w:rsidR="001F4C9B">
        <w:rPr>
          <w:bCs/>
        </w:rPr>
        <w:t>two sets of heatmaps</w:t>
      </w:r>
      <w:ins w:id="205" w:author="LKSOH" w:date="2020-12-10T10:17:00Z">
        <w:r w:rsidR="00071B82">
          <w:rPr>
            <w:bCs/>
          </w:rPr>
          <w:t>:</w:t>
        </w:r>
      </w:ins>
      <w:del w:id="206" w:author="LKSOH" w:date="2020-12-10T10:17:00Z">
        <w:r w:rsidR="001F4C9B" w:rsidDel="00071B82">
          <w:rPr>
            <w:bCs/>
          </w:rPr>
          <w:delText>;</w:delText>
        </w:r>
      </w:del>
      <w:r w:rsidR="001F4C9B">
        <w:rPr>
          <w:bCs/>
        </w:rPr>
        <w:t xml:space="preserve"> one</w:t>
      </w:r>
      <w:ins w:id="207" w:author="Jimmy Erickson" w:date="2020-12-11T04:13:00Z">
        <w:r>
          <w:rPr>
            <w:bCs/>
          </w:rPr>
          <w:t xml:space="preserve"> where the timelines onl</w:t>
        </w:r>
      </w:ins>
      <w:ins w:id="208" w:author="Jimmy Erickson" w:date="2020-12-11T04:14:00Z">
        <w:r>
          <w:rPr>
            <w:bCs/>
          </w:rPr>
          <w:t>y included the origin event and</w:t>
        </w:r>
      </w:ins>
      <w:del w:id="209" w:author="Jimmy Erickson" w:date="2020-12-11T04:14:00Z">
        <w:r w:rsidR="001F4C9B" w:rsidDel="0030078F">
          <w:rPr>
            <w:bCs/>
          </w:rPr>
          <w:delText xml:space="preserve"> with only</w:delText>
        </w:r>
      </w:del>
      <w:r w:rsidR="001F4C9B">
        <w:rPr>
          <w:bCs/>
        </w:rPr>
        <w:t xml:space="preserve"> </w:t>
      </w:r>
      <w:ins w:id="210" w:author="Jimmy Erickson" w:date="2020-12-11T04:11:00Z">
        <w:r>
          <w:rPr>
            <w:bCs/>
          </w:rPr>
          <w:t xml:space="preserve">the </w:t>
        </w:r>
      </w:ins>
      <w:r w:rsidR="001F4C9B">
        <w:rPr>
          <w:bCs/>
        </w:rPr>
        <w:t>negative (protest)</w:t>
      </w:r>
      <w:ins w:id="211" w:author="Jimmy Erickson" w:date="2020-12-11T04:11:00Z">
        <w:r>
          <w:rPr>
            <w:bCs/>
          </w:rPr>
          <w:t xml:space="preserve"> GDELT</w:t>
        </w:r>
      </w:ins>
      <w:r w:rsidR="001F4C9B">
        <w:rPr>
          <w:bCs/>
        </w:rPr>
        <w:t xml:space="preserve"> events that occurred </w:t>
      </w:r>
      <w:r w:rsidR="001F4C9B">
        <w:rPr>
          <w:bCs/>
        </w:rPr>
        <w:lastRenderedPageBreak/>
        <w:t>after the disaster, and the other had only</w:t>
      </w:r>
      <w:ins w:id="212" w:author="Jimmy Erickson" w:date="2020-12-11T04:14:00Z">
        <w:r>
          <w:rPr>
            <w:bCs/>
          </w:rPr>
          <w:t xml:space="preserve"> the origin event and</w:t>
        </w:r>
      </w:ins>
      <w:r w:rsidR="001F4C9B">
        <w:rPr>
          <w:bCs/>
        </w:rPr>
        <w:t xml:space="preserve"> positive (aid)</w:t>
      </w:r>
      <w:ins w:id="213" w:author="Jimmy Erickson" w:date="2020-12-11T04:11:00Z">
        <w:r>
          <w:rPr>
            <w:bCs/>
          </w:rPr>
          <w:t xml:space="preserve"> GDELT</w:t>
        </w:r>
      </w:ins>
      <w:r w:rsidR="001F4C9B">
        <w:rPr>
          <w:bCs/>
        </w:rPr>
        <w:t xml:space="preserve"> events that occurred after the disaster.</w:t>
      </w:r>
      <w:ins w:id="214" w:author="LKSOH" w:date="2020-12-10T10:15:00Z">
        <w:r w:rsidR="00071B82">
          <w:rPr>
            <w:bCs/>
          </w:rPr>
          <w:t xml:space="preserve"> </w:t>
        </w:r>
      </w:ins>
    </w:p>
    <w:tbl>
      <w:tblPr>
        <w:tblStyle w:val="TableGrid"/>
        <w:tblW w:w="0" w:type="auto"/>
        <w:tblLook w:val="04A0" w:firstRow="1" w:lastRow="0" w:firstColumn="1" w:lastColumn="0" w:noHBand="0" w:noVBand="1"/>
      </w:tblPr>
      <w:tblGrid>
        <w:gridCol w:w="924"/>
        <w:gridCol w:w="2796"/>
        <w:gridCol w:w="2826"/>
        <w:gridCol w:w="2804"/>
      </w:tblGrid>
      <w:tr w:rsidR="0030078F" w:rsidRPr="009A2434" w14:paraId="3C1C7D44" w14:textId="77777777" w:rsidTr="004F0ECA">
        <w:tc>
          <w:tcPr>
            <w:tcW w:w="924" w:type="dxa"/>
          </w:tcPr>
          <w:p w14:paraId="5D4C7437" w14:textId="77777777" w:rsidR="0030078F" w:rsidRPr="009A2434" w:rsidRDefault="0030078F" w:rsidP="004F0ECA">
            <w:pPr>
              <w:rPr>
                <w:moveTo w:id="215" w:author="Jimmy Erickson" w:date="2020-12-11T04:15:00Z"/>
                <w:bCs/>
              </w:rPr>
            </w:pPr>
            <w:moveToRangeStart w:id="216" w:author="Jimmy Erickson" w:date="2020-12-11T04:15:00Z" w:name="move58552531"/>
            <w:moveTo w:id="217" w:author="Jimmy Erickson" w:date="2020-12-11T04:15:00Z">
              <w:r w:rsidRPr="009A2434">
                <w:rPr>
                  <w:bCs/>
                </w:rPr>
                <w:t>Km Range</w:t>
              </w:r>
            </w:moveTo>
          </w:p>
        </w:tc>
        <w:tc>
          <w:tcPr>
            <w:tcW w:w="2796" w:type="dxa"/>
          </w:tcPr>
          <w:p w14:paraId="591355E5" w14:textId="77777777" w:rsidR="0030078F" w:rsidRPr="009A2434" w:rsidRDefault="0030078F" w:rsidP="004F0ECA">
            <w:pPr>
              <w:rPr>
                <w:moveTo w:id="218" w:author="Jimmy Erickson" w:date="2020-12-11T04:15:00Z"/>
                <w:bCs/>
              </w:rPr>
            </w:pPr>
            <w:moveTo w:id="219" w:author="Jimmy Erickson" w:date="2020-12-11T04:15:00Z">
              <w:r w:rsidRPr="009A2434">
                <w:rPr>
                  <w:bCs/>
                </w:rPr>
                <w:t>40</w:t>
              </w:r>
            </w:moveTo>
          </w:p>
        </w:tc>
        <w:tc>
          <w:tcPr>
            <w:tcW w:w="2826" w:type="dxa"/>
          </w:tcPr>
          <w:p w14:paraId="55D30BF4" w14:textId="77777777" w:rsidR="0030078F" w:rsidRPr="009A2434" w:rsidRDefault="0030078F" w:rsidP="004F0ECA">
            <w:pPr>
              <w:rPr>
                <w:moveTo w:id="220" w:author="Jimmy Erickson" w:date="2020-12-11T04:15:00Z"/>
                <w:bCs/>
              </w:rPr>
            </w:pPr>
            <w:moveTo w:id="221" w:author="Jimmy Erickson" w:date="2020-12-11T04:15:00Z">
              <w:r w:rsidRPr="009A2434">
                <w:rPr>
                  <w:bCs/>
                </w:rPr>
                <w:t>80</w:t>
              </w:r>
            </w:moveTo>
          </w:p>
        </w:tc>
        <w:tc>
          <w:tcPr>
            <w:tcW w:w="2804" w:type="dxa"/>
          </w:tcPr>
          <w:p w14:paraId="1C7E80B6" w14:textId="77777777" w:rsidR="0030078F" w:rsidRPr="009A2434" w:rsidRDefault="0030078F" w:rsidP="004F0ECA">
            <w:pPr>
              <w:rPr>
                <w:moveTo w:id="222" w:author="Jimmy Erickson" w:date="2020-12-11T04:15:00Z"/>
                <w:bCs/>
              </w:rPr>
            </w:pPr>
            <w:moveTo w:id="223" w:author="Jimmy Erickson" w:date="2020-12-11T04:15:00Z">
              <w:r w:rsidRPr="009A2434">
                <w:rPr>
                  <w:bCs/>
                </w:rPr>
                <w:t>120</w:t>
              </w:r>
            </w:moveTo>
          </w:p>
        </w:tc>
      </w:tr>
      <w:tr w:rsidR="0030078F" w14:paraId="05E6F525" w14:textId="77777777" w:rsidTr="004F0ECA">
        <w:tc>
          <w:tcPr>
            <w:tcW w:w="924" w:type="dxa"/>
          </w:tcPr>
          <w:p w14:paraId="2BFE678E" w14:textId="77777777" w:rsidR="0030078F" w:rsidRPr="009A2434" w:rsidRDefault="0030078F" w:rsidP="004F0ECA">
            <w:pPr>
              <w:rPr>
                <w:moveTo w:id="224" w:author="Jimmy Erickson" w:date="2020-12-11T04:15:00Z"/>
                <w:bCs/>
              </w:rPr>
            </w:pPr>
            <w:moveTo w:id="225" w:author="Jimmy Erickson" w:date="2020-12-11T04:15:00Z">
              <w:r w:rsidRPr="009A2434">
                <w:rPr>
                  <w:bCs/>
                </w:rPr>
                <w:lastRenderedPageBreak/>
                <w:t>Heat</w:t>
              </w:r>
              <w:r w:rsidRPr="00AC2EFA">
                <w:rPr>
                  <w:bCs/>
                </w:rPr>
                <w:t>-</w:t>
              </w:r>
              <w:r w:rsidRPr="009A2434">
                <w:rPr>
                  <w:bCs/>
                </w:rPr>
                <w:t>map</w:t>
              </w:r>
            </w:moveTo>
          </w:p>
        </w:tc>
        <w:tc>
          <w:tcPr>
            <w:tcW w:w="2796" w:type="dxa"/>
          </w:tcPr>
          <w:p w14:paraId="59D781DC" w14:textId="77777777" w:rsidR="0030078F" w:rsidRDefault="0030078F" w:rsidP="004F0ECA">
            <w:pPr>
              <w:rPr>
                <w:moveTo w:id="226" w:author="Jimmy Erickson" w:date="2020-12-11T04:15:00Z"/>
                <w:bCs/>
              </w:rPr>
            </w:pPr>
            <w:moveTo w:id="227" w:author="Jimmy Erickson" w:date="2020-12-11T04:15:00Z">
              <w:r w:rsidRPr="00AC2EFA">
                <w:rPr>
                  <w:bCs/>
                  <w:noProof/>
                  <w:lang w:val="en-US"/>
                </w:rPr>
                <w:drawing>
                  <wp:inline distT="0" distB="0" distL="0" distR="0" wp14:anchorId="1A2B791D" wp14:editId="10D21731">
                    <wp:extent cx="7474881" cy="1629882"/>
                    <wp:effectExtent l="7938" t="0" r="952" b="95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7707521" cy="1680609"/>
                            </a:xfrm>
                            <a:prstGeom prst="rect">
                              <a:avLst/>
                            </a:prstGeom>
                            <a:noFill/>
                            <a:ln>
                              <a:noFill/>
                            </a:ln>
                          </pic:spPr>
                        </pic:pic>
                      </a:graphicData>
                    </a:graphic>
                  </wp:inline>
                </w:drawing>
              </w:r>
            </w:moveTo>
          </w:p>
        </w:tc>
        <w:tc>
          <w:tcPr>
            <w:tcW w:w="2826" w:type="dxa"/>
          </w:tcPr>
          <w:p w14:paraId="3B9DB581" w14:textId="77777777" w:rsidR="0030078F" w:rsidRDefault="0030078F" w:rsidP="004F0ECA">
            <w:pPr>
              <w:rPr>
                <w:moveTo w:id="228" w:author="Jimmy Erickson" w:date="2020-12-11T04:15:00Z"/>
                <w:bCs/>
              </w:rPr>
            </w:pPr>
            <w:moveTo w:id="229" w:author="Jimmy Erickson" w:date="2020-12-11T04:15:00Z">
              <w:r w:rsidRPr="00AC2EFA">
                <w:rPr>
                  <w:bCs/>
                  <w:noProof/>
                  <w:lang w:val="en-US"/>
                </w:rPr>
                <w:drawing>
                  <wp:inline distT="0" distB="0" distL="0" distR="0" wp14:anchorId="66D07B7B" wp14:editId="671DFEDD">
                    <wp:extent cx="7524450" cy="1656155"/>
                    <wp:effectExtent l="318" t="0" r="952" b="953"/>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642614" cy="1682163"/>
                            </a:xfrm>
                            <a:prstGeom prst="rect">
                              <a:avLst/>
                            </a:prstGeom>
                            <a:noFill/>
                            <a:ln>
                              <a:noFill/>
                            </a:ln>
                          </pic:spPr>
                        </pic:pic>
                      </a:graphicData>
                    </a:graphic>
                  </wp:inline>
                </w:drawing>
              </w:r>
            </w:moveTo>
          </w:p>
        </w:tc>
        <w:tc>
          <w:tcPr>
            <w:tcW w:w="2804" w:type="dxa"/>
          </w:tcPr>
          <w:p w14:paraId="2C48F4E0" w14:textId="77777777" w:rsidR="0030078F" w:rsidRDefault="0030078F" w:rsidP="004F0ECA">
            <w:pPr>
              <w:rPr>
                <w:moveTo w:id="230" w:author="Jimmy Erickson" w:date="2020-12-11T04:15:00Z"/>
                <w:bCs/>
              </w:rPr>
            </w:pPr>
            <w:moveTo w:id="231" w:author="Jimmy Erickson" w:date="2020-12-11T04:15:00Z">
              <w:r w:rsidRPr="00AC2EFA">
                <w:rPr>
                  <w:bCs/>
                  <w:noProof/>
                  <w:lang w:val="en-US"/>
                </w:rPr>
                <w:drawing>
                  <wp:inline distT="0" distB="0" distL="0" distR="0" wp14:anchorId="04C754AE" wp14:editId="6E085C5E">
                    <wp:extent cx="7506002" cy="1643482"/>
                    <wp:effectExtent l="0" t="254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669351" cy="1679248"/>
                            </a:xfrm>
                            <a:prstGeom prst="rect">
                              <a:avLst/>
                            </a:prstGeom>
                            <a:noFill/>
                            <a:ln>
                              <a:noFill/>
                            </a:ln>
                          </pic:spPr>
                        </pic:pic>
                      </a:graphicData>
                    </a:graphic>
                  </wp:inline>
                </w:drawing>
              </w:r>
            </w:moveTo>
          </w:p>
        </w:tc>
      </w:tr>
    </w:tbl>
    <w:p w14:paraId="08572FA9" w14:textId="77777777" w:rsidR="0030078F" w:rsidRDefault="0030078F" w:rsidP="0030078F">
      <w:pPr>
        <w:rPr>
          <w:moveTo w:id="232" w:author="Jimmy Erickson" w:date="2020-12-11T04:15:00Z"/>
          <w:bCs/>
        </w:rPr>
      </w:pPr>
    </w:p>
    <w:p w14:paraId="13CC281C" w14:textId="7FD2A428" w:rsidR="00EA5342" w:rsidRDefault="0030078F" w:rsidP="00EA5342">
      <w:pPr>
        <w:jc w:val="center"/>
        <w:rPr>
          <w:ins w:id="233" w:author="Jimmy Erickson" w:date="2020-12-11T04:19:00Z"/>
          <w:b/>
        </w:rPr>
      </w:pPr>
      <w:commentRangeStart w:id="234"/>
      <w:moveTo w:id="235" w:author="Jimmy Erickson" w:date="2020-12-11T04:15:00Z">
        <w:r>
          <w:rPr>
            <w:b/>
          </w:rPr>
          <w:t xml:space="preserve">Figure </w:t>
        </w:r>
      </w:moveTo>
      <w:ins w:id="236" w:author="Jimmy Erickson" w:date="2020-12-11T04:15:00Z">
        <w:r>
          <w:rPr>
            <w:b/>
          </w:rPr>
          <w:t>1</w:t>
        </w:r>
      </w:ins>
      <w:moveTo w:id="237" w:author="Jimmy Erickson" w:date="2020-12-11T04:15:00Z">
        <w:del w:id="238" w:author="Jimmy Erickson" w:date="2020-12-11T04:15:00Z">
          <w:r w:rsidDel="0030078F">
            <w:rPr>
              <w:b/>
            </w:rPr>
            <w:delText>3</w:delText>
          </w:r>
        </w:del>
        <w:r>
          <w:rPr>
            <w:b/>
          </w:rPr>
          <w:t xml:space="preserve">: </w:t>
        </w:r>
      </w:moveTo>
      <w:ins w:id="239" w:author="Jimmy Erickson" w:date="2020-12-11T04:17:00Z">
        <w:r w:rsidR="00EA5342">
          <w:rPr>
            <w:b/>
          </w:rPr>
          <w:t xml:space="preserve">Negative-Event </w:t>
        </w:r>
      </w:ins>
      <w:moveTo w:id="240" w:author="Jimmy Erickson" w:date="2020-12-11T04:15:00Z">
        <w:r>
          <w:rPr>
            <w:b/>
          </w:rPr>
          <w:t>Timeline Heatmaps for Varying Ranges</w:t>
        </w:r>
        <w:commentRangeEnd w:id="234"/>
        <w:r>
          <w:rPr>
            <w:rStyle w:val="CommentReference"/>
          </w:rPr>
          <w:commentReference w:id="234"/>
        </w:r>
      </w:moveTo>
    </w:p>
    <w:p w14:paraId="4EF0852C" w14:textId="77777777" w:rsidR="00EA5342" w:rsidRDefault="00EA5342">
      <w:pPr>
        <w:rPr>
          <w:ins w:id="241" w:author="Jimmy Erickson" w:date="2020-12-11T04:19:00Z"/>
          <w:b/>
        </w:rPr>
      </w:pPr>
      <w:ins w:id="242" w:author="Jimmy Erickson" w:date="2020-12-11T04:19:00Z">
        <w:r>
          <w:rPr>
            <w:b/>
          </w:rPr>
          <w:br w:type="page"/>
        </w:r>
      </w:ins>
    </w:p>
    <w:tbl>
      <w:tblPr>
        <w:tblStyle w:val="TableGrid"/>
        <w:tblW w:w="0" w:type="auto"/>
        <w:tblLook w:val="04A0" w:firstRow="1" w:lastRow="0" w:firstColumn="1" w:lastColumn="0" w:noHBand="0" w:noVBand="1"/>
      </w:tblPr>
      <w:tblGrid>
        <w:gridCol w:w="738"/>
        <w:gridCol w:w="2387"/>
        <w:gridCol w:w="2873"/>
        <w:gridCol w:w="3352"/>
      </w:tblGrid>
      <w:tr w:rsidR="00EA5342" w:rsidRPr="009A2434" w14:paraId="14483447" w14:textId="77777777" w:rsidTr="004F0ECA">
        <w:trPr>
          <w:ins w:id="243" w:author="Jimmy Erickson" w:date="2020-12-11T04:19:00Z"/>
        </w:trPr>
        <w:tc>
          <w:tcPr>
            <w:tcW w:w="924" w:type="dxa"/>
          </w:tcPr>
          <w:p w14:paraId="4F1F1181" w14:textId="77777777" w:rsidR="00EA5342" w:rsidRPr="009A2434" w:rsidRDefault="00EA5342" w:rsidP="004F0ECA">
            <w:pPr>
              <w:rPr>
                <w:ins w:id="244" w:author="Jimmy Erickson" w:date="2020-12-11T04:19:00Z"/>
                <w:bCs/>
              </w:rPr>
            </w:pPr>
            <w:ins w:id="245" w:author="Jimmy Erickson" w:date="2020-12-11T04:19:00Z">
              <w:r w:rsidRPr="009A2434">
                <w:rPr>
                  <w:bCs/>
                </w:rPr>
                <w:lastRenderedPageBreak/>
                <w:t>Km Range</w:t>
              </w:r>
            </w:ins>
          </w:p>
        </w:tc>
        <w:tc>
          <w:tcPr>
            <w:tcW w:w="2796" w:type="dxa"/>
          </w:tcPr>
          <w:p w14:paraId="75EF66DD" w14:textId="77777777" w:rsidR="00EA5342" w:rsidRPr="009A2434" w:rsidRDefault="00EA5342" w:rsidP="004F0ECA">
            <w:pPr>
              <w:rPr>
                <w:ins w:id="246" w:author="Jimmy Erickson" w:date="2020-12-11T04:19:00Z"/>
                <w:bCs/>
              </w:rPr>
            </w:pPr>
            <w:ins w:id="247" w:author="Jimmy Erickson" w:date="2020-12-11T04:19:00Z">
              <w:r w:rsidRPr="009A2434">
                <w:rPr>
                  <w:bCs/>
                </w:rPr>
                <w:t>40</w:t>
              </w:r>
            </w:ins>
          </w:p>
        </w:tc>
        <w:tc>
          <w:tcPr>
            <w:tcW w:w="2826" w:type="dxa"/>
          </w:tcPr>
          <w:p w14:paraId="7C4A26CA" w14:textId="77777777" w:rsidR="00EA5342" w:rsidRPr="009A2434" w:rsidRDefault="00EA5342" w:rsidP="004F0ECA">
            <w:pPr>
              <w:rPr>
                <w:ins w:id="248" w:author="Jimmy Erickson" w:date="2020-12-11T04:19:00Z"/>
                <w:bCs/>
              </w:rPr>
            </w:pPr>
            <w:ins w:id="249" w:author="Jimmy Erickson" w:date="2020-12-11T04:19:00Z">
              <w:r w:rsidRPr="009A2434">
                <w:rPr>
                  <w:bCs/>
                </w:rPr>
                <w:t>80</w:t>
              </w:r>
            </w:ins>
          </w:p>
        </w:tc>
        <w:tc>
          <w:tcPr>
            <w:tcW w:w="2804" w:type="dxa"/>
          </w:tcPr>
          <w:p w14:paraId="43BF12FC" w14:textId="77777777" w:rsidR="00EA5342" w:rsidRPr="009A2434" w:rsidRDefault="00EA5342" w:rsidP="004F0ECA">
            <w:pPr>
              <w:rPr>
                <w:ins w:id="250" w:author="Jimmy Erickson" w:date="2020-12-11T04:19:00Z"/>
                <w:bCs/>
              </w:rPr>
            </w:pPr>
            <w:ins w:id="251" w:author="Jimmy Erickson" w:date="2020-12-11T04:19:00Z">
              <w:r w:rsidRPr="009A2434">
                <w:rPr>
                  <w:bCs/>
                </w:rPr>
                <w:t>120</w:t>
              </w:r>
            </w:ins>
          </w:p>
        </w:tc>
      </w:tr>
      <w:tr w:rsidR="00EA5342" w14:paraId="2E1413A4" w14:textId="77777777" w:rsidTr="004F0ECA">
        <w:trPr>
          <w:ins w:id="252" w:author="Jimmy Erickson" w:date="2020-12-11T04:19:00Z"/>
        </w:trPr>
        <w:tc>
          <w:tcPr>
            <w:tcW w:w="924" w:type="dxa"/>
          </w:tcPr>
          <w:p w14:paraId="310A3C65" w14:textId="77777777" w:rsidR="00EA5342" w:rsidRPr="009A2434" w:rsidRDefault="00EA5342" w:rsidP="004F0ECA">
            <w:pPr>
              <w:rPr>
                <w:ins w:id="253" w:author="Jimmy Erickson" w:date="2020-12-11T04:19:00Z"/>
                <w:bCs/>
              </w:rPr>
            </w:pPr>
            <w:ins w:id="254" w:author="Jimmy Erickson" w:date="2020-12-11T04:19:00Z">
              <w:r w:rsidRPr="009A2434">
                <w:rPr>
                  <w:bCs/>
                </w:rPr>
                <w:t>Heat</w:t>
              </w:r>
              <w:r w:rsidRPr="00AC2EFA">
                <w:rPr>
                  <w:bCs/>
                </w:rPr>
                <w:t>-</w:t>
              </w:r>
              <w:r w:rsidRPr="009A2434">
                <w:rPr>
                  <w:bCs/>
                </w:rPr>
                <w:t>map</w:t>
              </w:r>
            </w:ins>
          </w:p>
        </w:tc>
        <w:tc>
          <w:tcPr>
            <w:tcW w:w="2796" w:type="dxa"/>
          </w:tcPr>
          <w:p w14:paraId="70BBB5CC" w14:textId="066138B4" w:rsidR="00EA5342" w:rsidRDefault="00EA5342" w:rsidP="004F0ECA">
            <w:pPr>
              <w:rPr>
                <w:ins w:id="255" w:author="Jimmy Erickson" w:date="2020-12-11T04:19:00Z"/>
                <w:bCs/>
              </w:rPr>
            </w:pPr>
            <w:ins w:id="256" w:author="Jimmy Erickson" w:date="2020-12-11T04:20:00Z">
              <w:r>
                <w:rPr>
                  <w:noProof/>
                </w:rPr>
                <w:drawing>
                  <wp:inline distT="0" distB="0" distL="0" distR="0" wp14:anchorId="6E3527DD" wp14:editId="16A1B383">
                    <wp:extent cx="5943600" cy="1712595"/>
                    <wp:effectExtent l="952" t="0" r="953" b="952"/>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5943600" cy="1712595"/>
                            </a:xfrm>
                            <a:prstGeom prst="rect">
                              <a:avLst/>
                            </a:prstGeom>
                            <a:noFill/>
                            <a:ln>
                              <a:noFill/>
                            </a:ln>
                          </pic:spPr>
                        </pic:pic>
                      </a:graphicData>
                    </a:graphic>
                  </wp:inline>
                </w:drawing>
              </w:r>
            </w:ins>
          </w:p>
        </w:tc>
        <w:tc>
          <w:tcPr>
            <w:tcW w:w="2826" w:type="dxa"/>
          </w:tcPr>
          <w:p w14:paraId="6C3A3B68" w14:textId="5F989DB0" w:rsidR="00EA5342" w:rsidRDefault="00EA5342" w:rsidP="004F0ECA">
            <w:pPr>
              <w:rPr>
                <w:ins w:id="257" w:author="Jimmy Erickson" w:date="2020-12-11T04:19:00Z"/>
                <w:bCs/>
              </w:rPr>
            </w:pPr>
            <w:ins w:id="258" w:author="Jimmy Erickson" w:date="2020-12-11T04:20:00Z">
              <w:r>
                <w:rPr>
                  <w:noProof/>
                </w:rPr>
                <w:drawing>
                  <wp:inline distT="0" distB="0" distL="0" distR="0" wp14:anchorId="1735012E" wp14:editId="252883E3">
                    <wp:extent cx="5943600" cy="2098675"/>
                    <wp:effectExtent l="0" t="1588"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5943600" cy="2098675"/>
                            </a:xfrm>
                            <a:prstGeom prst="rect">
                              <a:avLst/>
                            </a:prstGeom>
                            <a:noFill/>
                            <a:ln>
                              <a:noFill/>
                            </a:ln>
                          </pic:spPr>
                        </pic:pic>
                      </a:graphicData>
                    </a:graphic>
                  </wp:inline>
                </w:drawing>
              </w:r>
            </w:ins>
          </w:p>
        </w:tc>
        <w:tc>
          <w:tcPr>
            <w:tcW w:w="2804" w:type="dxa"/>
          </w:tcPr>
          <w:p w14:paraId="1105FEFE" w14:textId="63A922B9" w:rsidR="00EA5342" w:rsidRDefault="00EA5342" w:rsidP="004F0ECA">
            <w:pPr>
              <w:rPr>
                <w:ins w:id="259" w:author="Jimmy Erickson" w:date="2020-12-11T04:19:00Z"/>
                <w:bCs/>
              </w:rPr>
            </w:pPr>
            <w:ins w:id="260" w:author="Jimmy Erickson" w:date="2020-12-11T04:21:00Z">
              <w:r>
                <w:rPr>
                  <w:noProof/>
                </w:rPr>
                <w:drawing>
                  <wp:inline distT="0" distB="0" distL="0" distR="0" wp14:anchorId="6269ED32" wp14:editId="410342DD">
                    <wp:extent cx="5943600" cy="2459355"/>
                    <wp:effectExtent l="8572" t="0" r="8573" b="8572"/>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5943600" cy="2459355"/>
                            </a:xfrm>
                            <a:prstGeom prst="rect">
                              <a:avLst/>
                            </a:prstGeom>
                            <a:noFill/>
                            <a:ln>
                              <a:noFill/>
                            </a:ln>
                          </pic:spPr>
                        </pic:pic>
                      </a:graphicData>
                    </a:graphic>
                  </wp:inline>
                </w:drawing>
              </w:r>
            </w:ins>
          </w:p>
        </w:tc>
      </w:tr>
    </w:tbl>
    <w:p w14:paraId="53424B5A" w14:textId="77777777" w:rsidR="00EA5342" w:rsidRDefault="00EA5342" w:rsidP="00EA5342">
      <w:pPr>
        <w:rPr>
          <w:ins w:id="261" w:author="Jimmy Erickson" w:date="2020-12-11T04:19:00Z"/>
          <w:bCs/>
        </w:rPr>
      </w:pPr>
    </w:p>
    <w:p w14:paraId="31518E31" w14:textId="32E454C5" w:rsidR="00EA5342" w:rsidRDefault="00EA5342" w:rsidP="00EA5342">
      <w:pPr>
        <w:jc w:val="center"/>
        <w:rPr>
          <w:ins w:id="262" w:author="Jimmy Erickson" w:date="2020-12-11T04:21:00Z"/>
          <w:b/>
        </w:rPr>
      </w:pPr>
      <w:commentRangeStart w:id="263"/>
      <w:ins w:id="264" w:author="Jimmy Erickson" w:date="2020-12-11T04:19:00Z">
        <w:r>
          <w:rPr>
            <w:b/>
          </w:rPr>
          <w:t xml:space="preserve">Figure </w:t>
        </w:r>
      </w:ins>
      <w:ins w:id="265" w:author="Jimmy Erickson" w:date="2020-12-11T04:20:00Z">
        <w:r>
          <w:rPr>
            <w:b/>
          </w:rPr>
          <w:t>2</w:t>
        </w:r>
      </w:ins>
      <w:ins w:id="266" w:author="Jimmy Erickson" w:date="2020-12-11T04:19:00Z">
        <w:r>
          <w:rPr>
            <w:b/>
          </w:rPr>
          <w:t xml:space="preserve">: </w:t>
        </w:r>
      </w:ins>
      <w:ins w:id="267" w:author="Jimmy Erickson" w:date="2020-12-11T04:20:00Z">
        <w:r>
          <w:rPr>
            <w:b/>
          </w:rPr>
          <w:t xml:space="preserve">Positive-Event </w:t>
        </w:r>
      </w:ins>
      <w:ins w:id="268" w:author="Jimmy Erickson" w:date="2020-12-11T04:19:00Z">
        <w:r>
          <w:rPr>
            <w:b/>
          </w:rPr>
          <w:t>Timeline Heatmaps for Varying Ranges</w:t>
        </w:r>
        <w:commentRangeEnd w:id="263"/>
        <w:r>
          <w:rPr>
            <w:rStyle w:val="CommentReference"/>
          </w:rPr>
          <w:commentReference w:id="263"/>
        </w:r>
      </w:ins>
    </w:p>
    <w:p w14:paraId="7C94DEC2" w14:textId="77777777" w:rsidR="00EA5342" w:rsidRDefault="00EA5342">
      <w:pPr>
        <w:rPr>
          <w:ins w:id="269" w:author="Jimmy Erickson" w:date="2020-12-11T04:21:00Z"/>
          <w:b/>
        </w:rPr>
      </w:pPr>
      <w:ins w:id="270" w:author="Jimmy Erickson" w:date="2020-12-11T04:21:00Z">
        <w:r>
          <w:rPr>
            <w:b/>
          </w:rPr>
          <w:br w:type="page"/>
        </w:r>
      </w:ins>
    </w:p>
    <w:p w14:paraId="003957A7" w14:textId="77777777" w:rsidR="00EA5342" w:rsidRDefault="00EA5342" w:rsidP="00EA5342">
      <w:pPr>
        <w:jc w:val="center"/>
        <w:rPr>
          <w:ins w:id="271" w:author="Jimmy Erickson" w:date="2020-12-11T04:19:00Z"/>
          <w:bCs/>
        </w:rPr>
      </w:pPr>
    </w:p>
    <w:p w14:paraId="3539A744" w14:textId="77777777" w:rsidR="0030078F" w:rsidDel="00EA5342" w:rsidRDefault="0030078F" w:rsidP="0030078F">
      <w:pPr>
        <w:jc w:val="center"/>
        <w:rPr>
          <w:del w:id="272" w:author="Jimmy Erickson" w:date="2020-12-11T04:15:00Z"/>
          <w:moveTo w:id="273" w:author="Jimmy Erickson" w:date="2020-12-11T04:15:00Z"/>
          <w:bCs/>
        </w:rPr>
      </w:pPr>
    </w:p>
    <w:moveToRangeEnd w:id="216"/>
    <w:p w14:paraId="03BB27E2" w14:textId="62D326A8" w:rsidR="0030078F" w:rsidRDefault="0030078F" w:rsidP="00EA5342">
      <w:pPr>
        <w:jc w:val="center"/>
        <w:rPr>
          <w:ins w:id="274" w:author="Jimmy Erickson" w:date="2020-12-11T04:14:00Z"/>
          <w:bCs/>
        </w:rPr>
        <w:pPrChange w:id="275" w:author="Jimmy Erickson" w:date="2020-12-11T04:15:00Z">
          <w:pPr/>
        </w:pPrChange>
      </w:pPr>
    </w:p>
    <w:p w14:paraId="3CD31998" w14:textId="34155549" w:rsidR="009964BC" w:rsidDel="00EA5342" w:rsidRDefault="00EA5342" w:rsidP="00C46641">
      <w:pPr>
        <w:rPr>
          <w:del w:id="276" w:author="Jimmy Erickson" w:date="2020-12-11T04:15:00Z"/>
        </w:rPr>
      </w:pPr>
      <w:ins w:id="277" w:author="Jimmy Erickson" w:date="2020-12-11T04:16:00Z">
        <w:r>
          <w:t>When looking at the heatmaps</w:t>
        </w:r>
      </w:ins>
      <w:ins w:id="278" w:author="Jimmy Erickson" w:date="2020-12-11T04:21:00Z">
        <w:r>
          <w:t xml:space="preserve"> in figures 1 &amp; 2</w:t>
        </w:r>
      </w:ins>
      <w:ins w:id="279" w:author="Jimmy Erickson" w:date="2020-12-11T04:16:00Z">
        <w:r>
          <w:t>, the following things stood out to us:</w:t>
        </w:r>
      </w:ins>
    </w:p>
    <w:p w14:paraId="45F5674A" w14:textId="22C6B177" w:rsidR="00EA5342" w:rsidRDefault="00EA5342" w:rsidP="00C46641">
      <w:pPr>
        <w:rPr>
          <w:ins w:id="280" w:author="Jimmy Erickson" w:date="2020-12-11T04:16:00Z"/>
        </w:rPr>
      </w:pPr>
    </w:p>
    <w:p w14:paraId="3B92E19F" w14:textId="0337351F" w:rsidR="00EA5342" w:rsidRDefault="00E26B1F" w:rsidP="00EA5342">
      <w:pPr>
        <w:pStyle w:val="ListParagraph"/>
        <w:numPr>
          <w:ilvl w:val="0"/>
          <w:numId w:val="6"/>
        </w:numPr>
        <w:rPr>
          <w:ins w:id="281" w:author="Jimmy Erickson" w:date="2020-12-11T04:23:00Z"/>
        </w:rPr>
      </w:pPr>
      <w:ins w:id="282" w:author="Jimmy Erickson" w:date="2020-12-11T04:32:00Z">
        <w:r>
          <w:rPr>
            <w:b/>
            <w:bCs/>
          </w:rPr>
          <w:t xml:space="preserve">Insight 1 - </w:t>
        </w:r>
      </w:ins>
      <w:ins w:id="283" w:author="Jimmy Erickson" w:date="2020-12-11T04:18:00Z">
        <w:r w:rsidR="00EA5342">
          <w:t xml:space="preserve">The </w:t>
        </w:r>
      </w:ins>
      <w:ins w:id="284" w:author="Jimmy Erickson" w:date="2020-12-11T04:22:00Z">
        <w:r w:rsidR="00EA5342">
          <w:t>positive-event heatmap</w:t>
        </w:r>
      </w:ins>
      <w:ins w:id="285" w:author="Jimmy Erickson" w:date="2020-12-11T04:24:00Z">
        <w:r w:rsidR="00EA5342">
          <w:t>s</w:t>
        </w:r>
      </w:ins>
      <w:ins w:id="286" w:author="Jimmy Erickson" w:date="2020-12-11T04:22:00Z">
        <w:r w:rsidR="00EA5342">
          <w:t xml:space="preserve"> ha</w:t>
        </w:r>
      </w:ins>
      <w:ins w:id="287" w:author="Jimmy Erickson" w:date="2020-12-11T04:23:00Z">
        <w:r w:rsidR="00EA5342">
          <w:t>d very large spikes of aid events in the 1-20 days following a disaster event. This makes sense as aid is regularly provided to areas hit hard by disasters.</w:t>
        </w:r>
      </w:ins>
    </w:p>
    <w:p w14:paraId="5EFA037E" w14:textId="3CE14D71" w:rsidR="00EA5342" w:rsidRDefault="00E26B1F" w:rsidP="00EA5342">
      <w:pPr>
        <w:pStyle w:val="ListParagraph"/>
        <w:numPr>
          <w:ilvl w:val="0"/>
          <w:numId w:val="6"/>
        </w:numPr>
        <w:rPr>
          <w:ins w:id="288" w:author="Jimmy Erickson" w:date="2020-12-11T04:25:00Z"/>
        </w:rPr>
      </w:pPr>
      <w:ins w:id="289" w:author="Jimmy Erickson" w:date="2020-12-11T04:32:00Z">
        <w:r>
          <w:rPr>
            <w:b/>
            <w:bCs/>
          </w:rPr>
          <w:t xml:space="preserve">Insight 2 - </w:t>
        </w:r>
      </w:ins>
      <w:ins w:id="290" w:author="Jimmy Erickson" w:date="2020-12-11T04:23:00Z">
        <w:r w:rsidR="00EA5342">
          <w:t>The negative-event heatmap</w:t>
        </w:r>
      </w:ins>
      <w:ins w:id="291" w:author="Jimmy Erickson" w:date="2020-12-11T04:24:00Z">
        <w:r w:rsidR="00EA5342">
          <w:t>s</w:t>
        </w:r>
      </w:ins>
      <w:ins w:id="292" w:author="Jimmy Erickson" w:date="2020-12-11T04:23:00Z">
        <w:r w:rsidR="00EA5342">
          <w:t xml:space="preserve"> </w:t>
        </w:r>
      </w:ins>
      <w:ins w:id="293" w:author="Jimmy Erickson" w:date="2020-12-11T04:24:00Z">
        <w:r w:rsidR="00EA5342">
          <w:t xml:space="preserve">had a much smaller increase of events in the 1-20 days period than the positive-event heatmaps, though it still has one. This could be indicative </w:t>
        </w:r>
        <w:r w:rsidR="00EA5342" w:rsidRPr="00E26B1F">
          <w:rPr>
            <w:rPrChange w:id="294" w:author="Jimmy Erickson" w:date="2020-12-11T04:26:00Z">
              <w:rPr/>
            </w:rPrChange>
          </w:rPr>
          <w:t xml:space="preserve">of </w:t>
        </w:r>
      </w:ins>
      <w:ins w:id="295" w:author="Jimmy Erickson" w:date="2020-12-11T04:26:00Z">
        <w:r w:rsidRPr="00E26B1F">
          <w:rPr>
            <w:rPrChange w:id="296" w:author="Jimmy Erickson" w:date="2020-12-11T04:26:00Z">
              <w:rPr>
                <w:i/>
                <w:iCs/>
              </w:rPr>
            </w:rPrChange>
          </w:rPr>
          <w:t>a small number</w:t>
        </w:r>
        <w:r w:rsidRPr="00E26B1F">
          <w:rPr>
            <w:rPrChange w:id="297" w:author="Jimmy Erickson" w:date="2020-12-11T04:26:00Z">
              <w:rPr/>
            </w:rPrChange>
          </w:rPr>
          <w:t xml:space="preserve"> of</w:t>
        </w:r>
      </w:ins>
      <w:ins w:id="298" w:author="Jimmy Erickson" w:date="2020-12-11T04:25:00Z">
        <w:r w:rsidR="00EA5342" w:rsidRPr="00E26B1F">
          <w:rPr>
            <w:rPrChange w:id="299" w:author="Jimmy Erickson" w:date="2020-12-11T04:26:00Z">
              <w:rPr/>
            </w:rPrChange>
          </w:rPr>
          <w:t xml:space="preserve"> </w:t>
        </w:r>
        <w:r w:rsidR="00EA5342">
          <w:t xml:space="preserve">disaster events causing an increase in </w:t>
        </w:r>
        <w:r>
          <w:t xml:space="preserve">protests </w:t>
        </w:r>
      </w:ins>
      <w:ins w:id="300" w:author="Jimmy Erickson" w:date="2020-12-11T04:26:00Z">
        <w:r>
          <w:t>within about a month of a disaster</w:t>
        </w:r>
      </w:ins>
      <w:ins w:id="301" w:author="Jimmy Erickson" w:date="2020-12-11T04:25:00Z">
        <w:r w:rsidR="00EA5342">
          <w:t xml:space="preserve"> </w:t>
        </w:r>
      </w:ins>
      <w:ins w:id="302" w:author="Jimmy Erickson" w:date="2020-12-11T04:26:00Z">
        <w:r>
          <w:t>occu</w:t>
        </w:r>
      </w:ins>
      <w:ins w:id="303" w:author="Jimmy Erickson" w:date="2020-12-11T04:27:00Z">
        <w:r>
          <w:t>r</w:t>
        </w:r>
      </w:ins>
      <w:ins w:id="304" w:author="Jimmy Erickson" w:date="2020-12-11T04:26:00Z">
        <w:r>
          <w:t>ring</w:t>
        </w:r>
      </w:ins>
      <w:ins w:id="305" w:author="Jimmy Erickson" w:date="2020-12-11T04:27:00Z">
        <w:r>
          <w:t>. This</w:t>
        </w:r>
      </w:ins>
      <w:ins w:id="306" w:author="Jimmy Erickson" w:date="2020-12-11T04:25:00Z">
        <w:r w:rsidR="00EA5342">
          <w:t xml:space="preserve"> will be investigated further.</w:t>
        </w:r>
      </w:ins>
    </w:p>
    <w:p w14:paraId="03CBBD20" w14:textId="76A2D72B" w:rsidR="00EA5342" w:rsidRDefault="00E26B1F" w:rsidP="00EA5342">
      <w:pPr>
        <w:pStyle w:val="ListParagraph"/>
        <w:numPr>
          <w:ilvl w:val="0"/>
          <w:numId w:val="6"/>
        </w:numPr>
        <w:rPr>
          <w:ins w:id="307" w:author="Jimmy Erickson" w:date="2020-12-11T04:16:00Z"/>
        </w:rPr>
        <w:pPrChange w:id="308" w:author="Jimmy Erickson" w:date="2020-12-11T04:16:00Z">
          <w:pPr/>
        </w:pPrChange>
      </w:pPr>
      <w:ins w:id="309" w:author="Jimmy Erickson" w:date="2020-12-11T04:32:00Z">
        <w:r>
          <w:rPr>
            <w:b/>
            <w:bCs/>
          </w:rPr>
          <w:t xml:space="preserve">Insight 3 - </w:t>
        </w:r>
      </w:ins>
      <w:ins w:id="310" w:author="Jimmy Erickson" w:date="2020-12-11T04:28:00Z">
        <w:r>
          <w:t xml:space="preserve">There is a spike of events for </w:t>
        </w:r>
      </w:ins>
      <w:ins w:id="311" w:author="Jimmy Erickson" w:date="2020-12-11T04:29:00Z">
        <w:r>
          <w:t>both the positive-event and negative-event heatmaps in th</w:t>
        </w:r>
      </w:ins>
      <w:ins w:id="312" w:author="Jimmy Erickson" w:date="2020-12-11T04:30:00Z">
        <w:r>
          <w:t xml:space="preserve">e </w:t>
        </w:r>
        <w:proofErr w:type="gramStart"/>
        <w:r>
          <w:t>260-365 day</w:t>
        </w:r>
        <w:proofErr w:type="gramEnd"/>
        <w:r>
          <w:t xml:space="preserve"> range. This could be explained by seasonality of disasters</w:t>
        </w:r>
      </w:ins>
      <w:ins w:id="313" w:author="Jimmy Erickson" w:date="2020-12-11T04:31:00Z">
        <w:r>
          <w:t xml:space="preserve"> and protests and having a lag between a disaster and the protests it causes. This will be investigated further.</w:t>
        </w:r>
      </w:ins>
    </w:p>
    <w:p w14:paraId="39454AF4" w14:textId="77777777" w:rsidR="009964BC" w:rsidDel="00EA5342" w:rsidRDefault="009964BC" w:rsidP="00C46641">
      <w:pPr>
        <w:rPr>
          <w:del w:id="314" w:author="Jimmy Erickson" w:date="2020-12-11T04:16:00Z"/>
          <w:bCs/>
        </w:rPr>
      </w:pPr>
    </w:p>
    <w:p w14:paraId="70EC0589" w14:textId="339AEE8D" w:rsidR="006D61E3" w:rsidDel="00E26B1F" w:rsidRDefault="007B2EB9" w:rsidP="00C46641">
      <w:pPr>
        <w:rPr>
          <w:del w:id="315" w:author="Jimmy Erickson" w:date="2020-12-11T04:32:00Z"/>
          <w:bCs/>
        </w:rPr>
      </w:pPr>
      <w:commentRangeStart w:id="316"/>
      <w:commentRangeStart w:id="317"/>
      <w:del w:id="318" w:author="Jimmy Erickson" w:date="2020-12-11T04:32:00Z">
        <w:r w:rsidDel="00E26B1F">
          <w:rPr>
            <w:bCs/>
          </w:rPr>
          <w:delText>This format showed that</w:delText>
        </w:r>
        <w:r w:rsidR="00DC374F" w:rsidDel="00E26B1F">
          <w:rPr>
            <w:bCs/>
          </w:rPr>
          <w:delText>, when it came to negative</w:delText>
        </w:r>
        <w:r w:rsidR="009964BC" w:rsidDel="00E26B1F">
          <w:rPr>
            <w:bCs/>
          </w:rPr>
          <w:delText xml:space="preserve"> (protest)</w:delText>
        </w:r>
        <w:r w:rsidR="00DC374F" w:rsidDel="00E26B1F">
          <w:rPr>
            <w:bCs/>
          </w:rPr>
          <w:delText xml:space="preserve"> events, very few timelines had an increase of protest events within 1-10 days of a disaster. </w:delText>
        </w:r>
        <w:commentRangeEnd w:id="316"/>
        <w:r w:rsidR="006D61E3" w:rsidDel="00E26B1F">
          <w:rPr>
            <w:rStyle w:val="CommentReference"/>
          </w:rPr>
          <w:commentReference w:id="316"/>
        </w:r>
        <w:r w:rsidR="00DC374F" w:rsidDel="00E26B1F">
          <w:rPr>
            <w:bCs/>
          </w:rPr>
          <w:delText xml:space="preserve">The increase was insignificant and similar small spikes can be seen elsewhere in the heatmap. What stood out was a </w:delText>
        </w:r>
        <w:commentRangeStart w:id="319"/>
        <w:r w:rsidR="00DC374F" w:rsidDel="00E26B1F">
          <w:rPr>
            <w:bCs/>
          </w:rPr>
          <w:delText xml:space="preserve">very large spike between the 260-day </w:delText>
        </w:r>
        <w:r w:rsidR="006D61E3" w:rsidDel="00E26B1F">
          <w:rPr>
            <w:bCs/>
          </w:rPr>
          <w:delText xml:space="preserve">(???? vs. the average of ????) </w:delText>
        </w:r>
        <w:r w:rsidR="00DC374F" w:rsidDel="00E26B1F">
          <w:rPr>
            <w:bCs/>
          </w:rPr>
          <w:delText xml:space="preserve">and 365-day </w:delText>
        </w:r>
        <w:r w:rsidR="006D61E3" w:rsidDel="00E26B1F">
          <w:rPr>
            <w:bCs/>
          </w:rPr>
          <w:delText xml:space="preserve">(??? Vs. the average of ???) </w:delText>
        </w:r>
        <w:r w:rsidR="00DC374F" w:rsidDel="00E26B1F">
          <w:rPr>
            <w:bCs/>
          </w:rPr>
          <w:delText xml:space="preserve">mark.  </w:delText>
        </w:r>
        <w:commentRangeEnd w:id="319"/>
        <w:r w:rsidR="006D61E3" w:rsidDel="00E26B1F">
          <w:rPr>
            <w:rStyle w:val="CommentReference"/>
          </w:rPr>
          <w:commentReference w:id="319"/>
        </w:r>
        <w:commentRangeEnd w:id="317"/>
        <w:r w:rsidDel="00E26B1F">
          <w:rPr>
            <w:rStyle w:val="CommentReference"/>
          </w:rPr>
          <w:commentReference w:id="317"/>
        </w:r>
      </w:del>
    </w:p>
    <w:p w14:paraId="3B86E278" w14:textId="4A812A73" w:rsidR="007B2EB9" w:rsidRDefault="007B2EB9" w:rsidP="00C46641">
      <w:pPr>
        <w:rPr>
          <w:ins w:id="320" w:author="LKSOH" w:date="2020-12-10T10:22:00Z"/>
          <w:bCs/>
        </w:rPr>
      </w:pPr>
    </w:p>
    <w:p w14:paraId="4EFB0F06" w14:textId="0A0A931A" w:rsidR="00C91508" w:rsidRDefault="00C91508" w:rsidP="00C91508">
      <w:pPr>
        <w:rPr>
          <w:ins w:id="321" w:author="LKSOH" w:date="2020-12-10T10:22:00Z"/>
          <w:b/>
        </w:rPr>
      </w:pPr>
      <w:ins w:id="322" w:author="LKSOH" w:date="2020-12-10T10:22:00Z">
        <w:r>
          <w:rPr>
            <w:b/>
          </w:rPr>
          <w:t xml:space="preserve">3.3.2  </w:t>
        </w:r>
        <w:r>
          <w:rPr>
            <w:b/>
          </w:rPr>
          <w:tab/>
          <w:t xml:space="preserve">Step 2:  </w:t>
        </w:r>
      </w:ins>
      <w:ins w:id="323" w:author="LKSOH" w:date="2020-12-10T10:23:00Z">
        <w:r>
          <w:rPr>
            <w:b/>
          </w:rPr>
          <w:t>Patterns and Trends</w:t>
        </w:r>
      </w:ins>
    </w:p>
    <w:p w14:paraId="30051B74" w14:textId="77777777" w:rsidR="00C91508" w:rsidRDefault="00C91508" w:rsidP="00C46641">
      <w:pPr>
        <w:rPr>
          <w:ins w:id="324" w:author="LKSOH" w:date="2020-12-10T10:23:00Z"/>
          <w:bCs/>
        </w:rPr>
      </w:pPr>
    </w:p>
    <w:p w14:paraId="3DCAF762" w14:textId="47EF7317" w:rsidR="000F0647" w:rsidRDefault="000F0647" w:rsidP="00C46641">
      <w:pPr>
        <w:rPr>
          <w:ins w:id="325" w:author="Jimmy Erickson" w:date="2020-12-11T04:37:00Z"/>
          <w:bCs/>
        </w:rPr>
      </w:pPr>
      <w:ins w:id="326" w:author="Jimmy Erickson" w:date="2020-12-11T04:38:00Z">
        <w:r>
          <w:rPr>
            <w:bCs/>
          </w:rPr>
          <w:t xml:space="preserve">Section 3.3.2 aims to address the insights that come out of section 3.3.1.2. </w:t>
        </w:r>
      </w:ins>
      <w:commentRangeStart w:id="327"/>
      <w:ins w:id="328" w:author="LKSOH" w:date="2020-12-10T10:23:00Z">
        <w:del w:id="329" w:author="Jimmy Erickson" w:date="2020-12-11T04:33:00Z">
          <w:r w:rsidR="00C91508" w:rsidDel="00E26B1F">
            <w:rPr>
              <w:bCs/>
            </w:rPr>
            <w:delText>Need an introductory overview here.  Are there research questions?  I see already at least two research questions from your current subsections.</w:delText>
          </w:r>
          <w:commentRangeEnd w:id="327"/>
          <w:r w:rsidR="00C91508" w:rsidDel="00E26B1F">
            <w:rPr>
              <w:rStyle w:val="CommentReference"/>
            </w:rPr>
            <w:commentReference w:id="327"/>
          </w:r>
        </w:del>
      </w:ins>
      <w:ins w:id="330" w:author="Jimmy Erickson" w:date="2020-12-11T04:33:00Z">
        <w:r w:rsidR="00E26B1F">
          <w:rPr>
            <w:bCs/>
          </w:rPr>
          <w:t>Section 3.3.1.2 provides three insights, two of whic</w:t>
        </w:r>
      </w:ins>
      <w:ins w:id="331" w:author="Jimmy Erickson" w:date="2020-12-11T04:34:00Z">
        <w:r w:rsidR="00E26B1F">
          <w:rPr>
            <w:bCs/>
          </w:rPr>
          <w:t xml:space="preserve">h require further investigation. The questions we can pull from these insights are: </w:t>
        </w:r>
      </w:ins>
    </w:p>
    <w:p w14:paraId="4DA53E3F" w14:textId="77777777" w:rsidR="000F0647" w:rsidRDefault="00E26B1F" w:rsidP="000F0647">
      <w:pPr>
        <w:pStyle w:val="ListParagraph"/>
        <w:numPr>
          <w:ilvl w:val="0"/>
          <w:numId w:val="7"/>
        </w:numPr>
        <w:rPr>
          <w:ins w:id="332" w:author="Jimmy Erickson" w:date="2020-12-11T04:37:00Z"/>
          <w:bCs/>
        </w:rPr>
      </w:pPr>
      <w:ins w:id="333" w:author="Jimmy Erickson" w:date="2020-12-11T04:34:00Z">
        <w:r w:rsidRPr="000F0647">
          <w:rPr>
            <w:bCs/>
            <w:rPrChange w:id="334" w:author="Jimmy Erickson" w:date="2020-12-11T04:37:00Z">
              <w:rPr/>
            </w:rPrChange>
          </w:rPr>
          <w:t>Do larger disasters hav</w:t>
        </w:r>
      </w:ins>
      <w:ins w:id="335" w:author="Jimmy Erickson" w:date="2020-12-11T04:35:00Z">
        <w:r w:rsidRPr="000F0647">
          <w:rPr>
            <w:bCs/>
            <w:rPrChange w:id="336" w:author="Jimmy Erickson" w:date="2020-12-11T04:37:00Z">
              <w:rPr/>
            </w:rPrChange>
          </w:rPr>
          <w:t xml:space="preserve">e more events in the </w:t>
        </w:r>
        <w:proofErr w:type="gramStart"/>
        <w:r w:rsidRPr="000F0647">
          <w:rPr>
            <w:bCs/>
            <w:rPrChange w:id="337" w:author="Jimmy Erickson" w:date="2020-12-11T04:37:00Z">
              <w:rPr/>
            </w:rPrChange>
          </w:rPr>
          <w:t>1-20 or 260-365 day</w:t>
        </w:r>
        <w:proofErr w:type="gramEnd"/>
        <w:r w:rsidRPr="000F0647">
          <w:rPr>
            <w:bCs/>
            <w:rPrChange w:id="338" w:author="Jimmy Erickson" w:date="2020-12-11T04:37:00Z">
              <w:rPr/>
            </w:rPrChange>
          </w:rPr>
          <w:t xml:space="preserve"> ranges?</w:t>
        </w:r>
      </w:ins>
    </w:p>
    <w:p w14:paraId="6374D81C" w14:textId="6F5157B5" w:rsidR="000F0647" w:rsidRDefault="000F0647" w:rsidP="000F0647">
      <w:pPr>
        <w:pStyle w:val="ListParagraph"/>
        <w:numPr>
          <w:ilvl w:val="0"/>
          <w:numId w:val="7"/>
        </w:numPr>
        <w:rPr>
          <w:ins w:id="339" w:author="Jimmy Erickson" w:date="2020-12-11T04:37:00Z"/>
          <w:bCs/>
        </w:rPr>
      </w:pPr>
      <w:ins w:id="340" w:author="Jimmy Erickson" w:date="2020-12-11T04:35:00Z">
        <w:r w:rsidRPr="000F0647">
          <w:rPr>
            <w:bCs/>
            <w:rPrChange w:id="341" w:author="Jimmy Erickson" w:date="2020-12-11T04:37:00Z">
              <w:rPr/>
            </w:rPrChange>
          </w:rPr>
          <w:t>What parameters can we use to</w:t>
        </w:r>
        <w:r w:rsidR="00E26B1F" w:rsidRPr="000F0647">
          <w:rPr>
            <w:bCs/>
            <w:rPrChange w:id="342" w:author="Jimmy Erickson" w:date="2020-12-11T04:37:00Z">
              <w:rPr/>
            </w:rPrChange>
          </w:rPr>
          <w:t xml:space="preserve"> determine the </w:t>
        </w:r>
      </w:ins>
      <w:ins w:id="343" w:author="Jimmy Erickson" w:date="2020-12-11T04:40:00Z">
        <w:r w:rsidR="0001659F">
          <w:rPr>
            <w:bCs/>
          </w:rPr>
          <w:t>‘</w:t>
        </w:r>
      </w:ins>
      <w:ins w:id="344" w:author="Jimmy Erickson" w:date="2020-12-11T04:35:00Z">
        <w:r w:rsidR="00E26B1F" w:rsidRPr="000F0647">
          <w:rPr>
            <w:bCs/>
            <w:rPrChange w:id="345" w:author="Jimmy Erickson" w:date="2020-12-11T04:37:00Z">
              <w:rPr/>
            </w:rPrChange>
          </w:rPr>
          <w:t>size</w:t>
        </w:r>
      </w:ins>
      <w:ins w:id="346" w:author="Jimmy Erickson" w:date="2020-12-11T04:40:00Z">
        <w:r w:rsidR="0001659F">
          <w:rPr>
            <w:bCs/>
          </w:rPr>
          <w:t>’</w:t>
        </w:r>
      </w:ins>
      <w:ins w:id="347" w:author="Jimmy Erickson" w:date="2020-12-11T04:35:00Z">
        <w:r w:rsidR="00E26B1F" w:rsidRPr="000F0647">
          <w:rPr>
            <w:bCs/>
            <w:rPrChange w:id="348" w:author="Jimmy Erickson" w:date="2020-12-11T04:37:00Z">
              <w:rPr/>
            </w:rPrChange>
          </w:rPr>
          <w:t xml:space="preserve"> of a disaster?</w:t>
        </w:r>
      </w:ins>
    </w:p>
    <w:p w14:paraId="162701D7" w14:textId="14939C24" w:rsidR="00C91508" w:rsidRDefault="000F0647" w:rsidP="000F0647">
      <w:pPr>
        <w:pStyle w:val="ListParagraph"/>
        <w:numPr>
          <w:ilvl w:val="0"/>
          <w:numId w:val="7"/>
        </w:numPr>
        <w:rPr>
          <w:ins w:id="349" w:author="Jimmy Erickson" w:date="2020-12-11T04:37:00Z"/>
          <w:bCs/>
        </w:rPr>
      </w:pPr>
      <w:ins w:id="350" w:author="Jimmy Erickson" w:date="2020-12-11T04:36:00Z">
        <w:r w:rsidRPr="000F0647">
          <w:rPr>
            <w:bCs/>
            <w:rPrChange w:id="351" w:author="Jimmy Erickson" w:date="2020-12-11T04:37:00Z">
              <w:rPr/>
            </w:rPrChange>
          </w:rPr>
          <w:t xml:space="preserve">Are disasters and protest events seasonal? </w:t>
        </w:r>
      </w:ins>
    </w:p>
    <w:p w14:paraId="7DD9CF1E" w14:textId="067BF164" w:rsidR="000F0647" w:rsidRPr="000F0647" w:rsidDel="000F0647" w:rsidRDefault="000F0647" w:rsidP="000F0647">
      <w:pPr>
        <w:rPr>
          <w:ins w:id="352" w:author="LKSOH" w:date="2020-12-10T10:23:00Z"/>
          <w:del w:id="353" w:author="Jimmy Erickson" w:date="2020-12-11T04:38:00Z"/>
          <w:bCs/>
          <w:rPrChange w:id="354" w:author="Jimmy Erickson" w:date="2020-12-11T04:37:00Z">
            <w:rPr>
              <w:ins w:id="355" w:author="LKSOH" w:date="2020-12-10T10:23:00Z"/>
              <w:del w:id="356" w:author="Jimmy Erickson" w:date="2020-12-11T04:38:00Z"/>
            </w:rPr>
          </w:rPrChange>
        </w:rPr>
        <w:pPrChange w:id="357" w:author="Jimmy Erickson" w:date="2020-12-11T04:37:00Z">
          <w:pPr/>
        </w:pPrChange>
      </w:pPr>
    </w:p>
    <w:p w14:paraId="782DE63A" w14:textId="77777777" w:rsidR="00C91508" w:rsidRDefault="00C91508" w:rsidP="00C46641">
      <w:pPr>
        <w:rPr>
          <w:ins w:id="358" w:author="Jimmy Erickson" w:date="2020-12-10T07:28:00Z"/>
          <w:bCs/>
        </w:rPr>
      </w:pPr>
    </w:p>
    <w:p w14:paraId="1E17B483" w14:textId="3B761F6C" w:rsidR="0069468C" w:rsidRDefault="0069468C" w:rsidP="0069468C">
      <w:pPr>
        <w:rPr>
          <w:ins w:id="359" w:author="Jimmy Erickson" w:date="2020-12-10T07:29:00Z"/>
          <w:b/>
        </w:rPr>
      </w:pPr>
      <w:ins w:id="360" w:author="Jimmy Erickson" w:date="2020-12-10T07:28:00Z">
        <w:r>
          <w:rPr>
            <w:b/>
          </w:rPr>
          <w:t>3.3.</w:t>
        </w:r>
      </w:ins>
      <w:ins w:id="361" w:author="LKSOH" w:date="2020-12-10T10:23:00Z">
        <w:r w:rsidR="00C91508">
          <w:rPr>
            <w:b/>
          </w:rPr>
          <w:t>2</w:t>
        </w:r>
      </w:ins>
      <w:ins w:id="362" w:author="Jimmy Erickson" w:date="2020-12-10T07:28:00Z">
        <w:del w:id="363" w:author="LKSOH" w:date="2020-12-10T10:23:00Z">
          <w:r w:rsidDel="00C91508">
            <w:rPr>
              <w:b/>
            </w:rPr>
            <w:delText>3</w:delText>
          </w:r>
        </w:del>
      </w:ins>
      <w:ins w:id="364" w:author="LKSOH" w:date="2020-12-10T10:21:00Z">
        <w:r w:rsidR="00C91508">
          <w:rPr>
            <w:b/>
          </w:rPr>
          <w:t>.1</w:t>
        </w:r>
      </w:ins>
      <w:ins w:id="365" w:author="Jimmy Erickson" w:date="2020-12-10T07:28:00Z">
        <w:r>
          <w:rPr>
            <w:b/>
          </w:rPr>
          <w:t xml:space="preserve"> Economic Impact</w:t>
        </w:r>
      </w:ins>
    </w:p>
    <w:p w14:paraId="0290445D" w14:textId="7DB06346" w:rsidR="0069468C" w:rsidRDefault="0001659F" w:rsidP="0069468C">
      <w:pPr>
        <w:rPr>
          <w:ins w:id="366" w:author="Jimmy Erickson" w:date="2020-12-11T04:51:00Z"/>
          <w:bCs/>
        </w:rPr>
      </w:pPr>
      <w:ins w:id="367" w:author="Jimmy Erickson" w:date="2020-12-11T04:38:00Z">
        <w:r>
          <w:rPr>
            <w:bCs/>
          </w:rPr>
          <w:t xml:space="preserve">This section </w:t>
        </w:r>
      </w:ins>
      <w:ins w:id="368" w:author="Jimmy Erickson" w:date="2020-12-11T04:39:00Z">
        <w:r>
          <w:rPr>
            <w:bCs/>
          </w:rPr>
          <w:t>studies</w:t>
        </w:r>
      </w:ins>
      <w:ins w:id="369" w:author="Jimmy Erickson" w:date="2020-12-11T04:38:00Z">
        <w:r>
          <w:rPr>
            <w:bCs/>
          </w:rPr>
          <w:t xml:space="preserve"> questions </w:t>
        </w:r>
      </w:ins>
      <w:ins w:id="370" w:author="Jimmy Erickson" w:date="2020-12-11T04:39:00Z">
        <w:r>
          <w:rPr>
            <w:bCs/>
          </w:rPr>
          <w:t>1 and 2 by looking at the economic impact of a disast</w:t>
        </w:r>
      </w:ins>
      <w:ins w:id="371" w:author="Jimmy Erickson" w:date="2020-12-11T04:40:00Z">
        <w:r>
          <w:rPr>
            <w:bCs/>
          </w:rPr>
          <w:t>er as a measure of disaster size</w:t>
        </w:r>
      </w:ins>
      <w:ins w:id="372" w:author="Jimmy Erickson" w:date="2020-12-11T04:39:00Z">
        <w:r>
          <w:rPr>
            <w:bCs/>
          </w:rPr>
          <w:t xml:space="preserve">. </w:t>
        </w:r>
      </w:ins>
      <w:r w:rsidR="0069468C" w:rsidRPr="009F2FD4">
        <w:rPr>
          <w:bCs/>
        </w:rPr>
        <w:t xml:space="preserve">Are disasters with economic impacts of varying size more or less likely to have protest events in the </w:t>
      </w:r>
      <w:del w:id="373" w:author="Jimmy Erickson" w:date="2020-12-11T04:58:00Z">
        <w:r w:rsidR="0069468C" w:rsidRPr="009F2FD4" w:rsidDel="004F0ECA">
          <w:rPr>
            <w:bCs/>
          </w:rPr>
          <w:delText>260-365 day range</w:delText>
        </w:r>
      </w:del>
      <w:ins w:id="374" w:author="Jimmy Erickson" w:date="2020-12-11T04:58:00Z">
        <w:r w:rsidR="004F0ECA">
          <w:rPr>
            <w:bCs/>
          </w:rPr>
          <w:t>ranges we are investigating</w:t>
        </w:r>
      </w:ins>
      <w:r w:rsidR="0069468C" w:rsidRPr="009F2FD4">
        <w:rPr>
          <w:bCs/>
        </w:rPr>
        <w:t xml:space="preserve">? If this were the case, then we would see a higher proportion of timelines having events in the bins of interest if we filtered to only </w:t>
      </w:r>
      <w:r w:rsidR="0069468C" w:rsidRPr="009421D0">
        <w:rPr>
          <w:bCs/>
        </w:rPr>
        <w:t>timelines with at least a specific impact size.</w:t>
      </w:r>
      <w:del w:id="375" w:author="Jimmy Erickson" w:date="2020-12-11T04:51:00Z">
        <w:r w:rsidR="0069468C" w:rsidRPr="009421D0" w:rsidDel="00FD6252">
          <w:rPr>
            <w:bCs/>
          </w:rPr>
          <w:delText xml:space="preserve"> The following points are the results of different ways of looking at the size of a disaster.</w:delText>
        </w:r>
      </w:del>
    </w:p>
    <w:p w14:paraId="31F82C94" w14:textId="18D2FF09" w:rsidR="00FD6252" w:rsidRDefault="00FD6252" w:rsidP="0069468C">
      <w:pPr>
        <w:rPr>
          <w:ins w:id="376" w:author="Jimmy Erickson" w:date="2020-12-11T04:51:00Z"/>
          <w:bCs/>
        </w:rPr>
      </w:pPr>
    </w:p>
    <w:p w14:paraId="718ECADE" w14:textId="6C98319F" w:rsidR="00FD6252" w:rsidRDefault="00FD6252" w:rsidP="0069468C">
      <w:pPr>
        <w:rPr>
          <w:ins w:id="377" w:author="Jimmy Erickson" w:date="2020-12-10T07:29:00Z"/>
          <w:bCs/>
        </w:rPr>
      </w:pPr>
      <w:ins w:id="378" w:author="Jimmy Erickson" w:date="2020-12-11T04:51:00Z">
        <w:r>
          <w:rPr>
            <w:bCs/>
          </w:rPr>
          <w:t xml:space="preserve">The </w:t>
        </w:r>
      </w:ins>
      <w:ins w:id="379" w:author="Jimmy Erickson" w:date="2020-12-11T04:52:00Z">
        <w:r>
          <w:rPr>
            <w:bCs/>
          </w:rPr>
          <w:t xml:space="preserve">economic impact </w:t>
        </w:r>
      </w:ins>
      <w:ins w:id="380" w:author="Jimmy Erickson" w:date="2020-12-11T04:51:00Z">
        <w:r>
          <w:rPr>
            <w:bCs/>
          </w:rPr>
          <w:t xml:space="preserve">data </w:t>
        </w:r>
      </w:ins>
      <w:ins w:id="381" w:author="Jimmy Erickson" w:date="2020-12-11T04:52:00Z">
        <w:r>
          <w:rPr>
            <w:bCs/>
          </w:rPr>
          <w:t>included</w:t>
        </w:r>
      </w:ins>
      <w:ins w:id="382" w:author="Jimmy Erickson" w:date="2020-12-11T04:51:00Z">
        <w:r>
          <w:rPr>
            <w:bCs/>
          </w:rPr>
          <w:t xml:space="preserve"> </w:t>
        </w:r>
      </w:ins>
      <w:ins w:id="383" w:author="Jimmy Erickson" w:date="2020-12-11T04:52:00Z">
        <w:r>
          <w:rPr>
            <w:bCs/>
          </w:rPr>
          <w:t xml:space="preserve">in the </w:t>
        </w:r>
        <w:proofErr w:type="spellStart"/>
        <w:r>
          <w:rPr>
            <w:bCs/>
          </w:rPr>
          <w:t>Des</w:t>
        </w:r>
      </w:ins>
      <w:ins w:id="384" w:author="Jimmy Erickson" w:date="2020-12-11T04:59:00Z">
        <w:r w:rsidR="004F0ECA">
          <w:rPr>
            <w:bCs/>
          </w:rPr>
          <w:t>I</w:t>
        </w:r>
      </w:ins>
      <w:ins w:id="385" w:author="Jimmy Erickson" w:date="2020-12-11T04:52:00Z">
        <w:r>
          <w:rPr>
            <w:bCs/>
          </w:rPr>
          <w:t>nventar</w:t>
        </w:r>
        <w:proofErr w:type="spellEnd"/>
        <w:r>
          <w:rPr>
            <w:bCs/>
          </w:rPr>
          <w:t xml:space="preserve"> dataset has the following columns: </w:t>
        </w:r>
      </w:ins>
    </w:p>
    <w:tbl>
      <w:tblPr>
        <w:tblStyle w:val="TableGrid"/>
        <w:tblW w:w="0" w:type="auto"/>
        <w:tblLook w:val="04A0" w:firstRow="1" w:lastRow="0" w:firstColumn="1" w:lastColumn="0" w:noHBand="0" w:noVBand="1"/>
      </w:tblPr>
      <w:tblGrid>
        <w:gridCol w:w="4675"/>
        <w:gridCol w:w="4675"/>
      </w:tblGrid>
      <w:tr w:rsidR="00FD6252" w14:paraId="67C8C0FE" w14:textId="77777777" w:rsidTr="00FD6252">
        <w:trPr>
          <w:ins w:id="386" w:author="Jimmy Erickson" w:date="2020-12-11T04:54:00Z"/>
        </w:trPr>
        <w:tc>
          <w:tcPr>
            <w:tcW w:w="4675" w:type="dxa"/>
          </w:tcPr>
          <w:p w14:paraId="60ADFC35" w14:textId="3B0C26A9" w:rsidR="00FD6252" w:rsidRPr="00FD6252" w:rsidRDefault="00FD6252" w:rsidP="0069468C">
            <w:pPr>
              <w:rPr>
                <w:ins w:id="387" w:author="Jimmy Erickson" w:date="2020-12-11T04:54:00Z"/>
                <w:b/>
                <w:rPrChange w:id="388" w:author="Jimmy Erickson" w:date="2020-12-11T04:57:00Z">
                  <w:rPr>
                    <w:ins w:id="389" w:author="Jimmy Erickson" w:date="2020-12-11T04:54:00Z"/>
                    <w:bCs/>
                  </w:rPr>
                </w:rPrChange>
              </w:rPr>
            </w:pPr>
            <w:ins w:id="390" w:author="Jimmy Erickson" w:date="2020-12-11T04:56:00Z">
              <w:r w:rsidRPr="00FD6252">
                <w:rPr>
                  <w:b/>
                  <w:rPrChange w:id="391" w:author="Jimmy Erickson" w:date="2020-12-11T04:57:00Z">
                    <w:rPr>
                      <w:bCs/>
                    </w:rPr>
                  </w:rPrChange>
                </w:rPr>
                <w:t>Co</w:t>
              </w:r>
            </w:ins>
            <w:ins w:id="392" w:author="Jimmy Erickson" w:date="2020-12-11T04:57:00Z">
              <w:r w:rsidRPr="00FD6252">
                <w:rPr>
                  <w:b/>
                  <w:rPrChange w:id="393" w:author="Jimmy Erickson" w:date="2020-12-11T04:57:00Z">
                    <w:rPr>
                      <w:bCs/>
                    </w:rPr>
                  </w:rPrChange>
                </w:rPr>
                <w:t>lumn Name</w:t>
              </w:r>
            </w:ins>
          </w:p>
        </w:tc>
        <w:tc>
          <w:tcPr>
            <w:tcW w:w="4675" w:type="dxa"/>
          </w:tcPr>
          <w:p w14:paraId="0DB159A5" w14:textId="1F373E6C" w:rsidR="00FD6252" w:rsidRPr="00FD6252" w:rsidRDefault="00FD6252" w:rsidP="0069468C">
            <w:pPr>
              <w:rPr>
                <w:ins w:id="394" w:author="Jimmy Erickson" w:date="2020-12-11T04:54:00Z"/>
                <w:b/>
                <w:rPrChange w:id="395" w:author="Jimmy Erickson" w:date="2020-12-11T04:57:00Z">
                  <w:rPr>
                    <w:ins w:id="396" w:author="Jimmy Erickson" w:date="2020-12-11T04:54:00Z"/>
                    <w:bCs/>
                  </w:rPr>
                </w:rPrChange>
              </w:rPr>
            </w:pPr>
            <w:ins w:id="397" w:author="Jimmy Erickson" w:date="2020-12-11T04:57:00Z">
              <w:r w:rsidRPr="00FD6252">
                <w:rPr>
                  <w:b/>
                  <w:rPrChange w:id="398" w:author="Jimmy Erickson" w:date="2020-12-11T04:57:00Z">
                    <w:rPr>
                      <w:bCs/>
                    </w:rPr>
                  </w:rPrChange>
                </w:rPr>
                <w:t>Type</w:t>
              </w:r>
            </w:ins>
          </w:p>
        </w:tc>
      </w:tr>
      <w:tr w:rsidR="00FD6252" w14:paraId="26D3068B" w14:textId="77777777" w:rsidTr="00FD6252">
        <w:trPr>
          <w:ins w:id="399" w:author="Jimmy Erickson" w:date="2020-12-11T04:56:00Z"/>
        </w:trPr>
        <w:tc>
          <w:tcPr>
            <w:tcW w:w="4675" w:type="dxa"/>
          </w:tcPr>
          <w:p w14:paraId="095DBB7B" w14:textId="2641024B" w:rsidR="00FD6252" w:rsidRDefault="00FD6252" w:rsidP="00FD6252">
            <w:pPr>
              <w:rPr>
                <w:ins w:id="400" w:author="Jimmy Erickson" w:date="2020-12-11T04:56:00Z"/>
                <w:bCs/>
              </w:rPr>
            </w:pPr>
            <w:ins w:id="401" w:author="Jimmy Erickson" w:date="2020-12-11T04:56:00Z">
              <w:r>
                <w:rPr>
                  <w:bCs/>
                </w:rPr>
                <w:t>Houses Destroyed</w:t>
              </w:r>
            </w:ins>
          </w:p>
        </w:tc>
        <w:tc>
          <w:tcPr>
            <w:tcW w:w="4675" w:type="dxa"/>
          </w:tcPr>
          <w:p w14:paraId="6BEE0F6F" w14:textId="2701AC5F" w:rsidR="00FD6252" w:rsidRDefault="00FD6252" w:rsidP="00FD6252">
            <w:pPr>
              <w:rPr>
                <w:ins w:id="402" w:author="Jimmy Erickson" w:date="2020-12-11T04:56:00Z"/>
                <w:bCs/>
              </w:rPr>
            </w:pPr>
            <w:ins w:id="403" w:author="Jimmy Erickson" w:date="2020-12-11T04:56:00Z">
              <w:r>
                <w:rPr>
                  <w:bCs/>
                </w:rPr>
                <w:t>Int</w:t>
              </w:r>
            </w:ins>
          </w:p>
        </w:tc>
      </w:tr>
      <w:tr w:rsidR="00FD6252" w14:paraId="3883ABD7" w14:textId="77777777" w:rsidTr="00FD6252">
        <w:trPr>
          <w:ins w:id="404" w:author="Jimmy Erickson" w:date="2020-12-11T04:54:00Z"/>
        </w:trPr>
        <w:tc>
          <w:tcPr>
            <w:tcW w:w="4675" w:type="dxa"/>
          </w:tcPr>
          <w:p w14:paraId="1BA0B701" w14:textId="761E5C18" w:rsidR="00FD6252" w:rsidRDefault="00FD6252" w:rsidP="00FD6252">
            <w:pPr>
              <w:rPr>
                <w:ins w:id="405" w:author="Jimmy Erickson" w:date="2020-12-11T04:54:00Z"/>
                <w:bCs/>
              </w:rPr>
            </w:pPr>
            <w:ins w:id="406" w:author="Jimmy Erickson" w:date="2020-12-11T04:54:00Z">
              <w:r>
                <w:rPr>
                  <w:bCs/>
                </w:rPr>
                <w:t>Houses Damaged</w:t>
              </w:r>
            </w:ins>
          </w:p>
        </w:tc>
        <w:tc>
          <w:tcPr>
            <w:tcW w:w="4675" w:type="dxa"/>
          </w:tcPr>
          <w:p w14:paraId="7F9955F6" w14:textId="5548D7D9" w:rsidR="00FD6252" w:rsidRDefault="00FD6252" w:rsidP="00FD6252">
            <w:pPr>
              <w:rPr>
                <w:ins w:id="407" w:author="Jimmy Erickson" w:date="2020-12-11T04:54:00Z"/>
                <w:bCs/>
              </w:rPr>
            </w:pPr>
            <w:ins w:id="408" w:author="Jimmy Erickson" w:date="2020-12-11T04:55:00Z">
              <w:r>
                <w:rPr>
                  <w:bCs/>
                </w:rPr>
                <w:t>Int</w:t>
              </w:r>
            </w:ins>
          </w:p>
        </w:tc>
      </w:tr>
      <w:tr w:rsidR="00FD6252" w14:paraId="7DB81BA6" w14:textId="77777777" w:rsidTr="00FD6252">
        <w:trPr>
          <w:ins w:id="409" w:author="Jimmy Erickson" w:date="2020-12-11T04:54:00Z"/>
        </w:trPr>
        <w:tc>
          <w:tcPr>
            <w:tcW w:w="4675" w:type="dxa"/>
          </w:tcPr>
          <w:p w14:paraId="2E64191E" w14:textId="5C705BAD" w:rsidR="00FD6252" w:rsidRDefault="00FD6252" w:rsidP="00FD6252">
            <w:pPr>
              <w:rPr>
                <w:ins w:id="410" w:author="Jimmy Erickson" w:date="2020-12-11T04:54:00Z"/>
                <w:bCs/>
              </w:rPr>
            </w:pPr>
            <w:ins w:id="411" w:author="Jimmy Erickson" w:date="2020-12-11T04:55:00Z">
              <w:r>
                <w:rPr>
                  <w:bCs/>
                </w:rPr>
                <w:t>Economic Loss (Infrastructure)</w:t>
              </w:r>
            </w:ins>
          </w:p>
        </w:tc>
        <w:tc>
          <w:tcPr>
            <w:tcW w:w="4675" w:type="dxa"/>
          </w:tcPr>
          <w:p w14:paraId="51246EB6" w14:textId="372055D0" w:rsidR="00FD6252" w:rsidRDefault="00FD6252" w:rsidP="00FD6252">
            <w:pPr>
              <w:rPr>
                <w:ins w:id="412" w:author="Jimmy Erickson" w:date="2020-12-11T04:54:00Z"/>
                <w:bCs/>
              </w:rPr>
            </w:pPr>
            <w:ins w:id="413" w:author="Jimmy Erickson" w:date="2020-12-11T04:55:00Z">
              <w:r>
                <w:rPr>
                  <w:bCs/>
                </w:rPr>
                <w:t>Double</w:t>
              </w:r>
            </w:ins>
          </w:p>
        </w:tc>
      </w:tr>
      <w:tr w:rsidR="00FD6252" w14:paraId="2B89A08A" w14:textId="77777777" w:rsidTr="00FD6252">
        <w:trPr>
          <w:ins w:id="414" w:author="Jimmy Erickson" w:date="2020-12-11T04:54:00Z"/>
        </w:trPr>
        <w:tc>
          <w:tcPr>
            <w:tcW w:w="4675" w:type="dxa"/>
          </w:tcPr>
          <w:p w14:paraId="1B099FD9" w14:textId="418C1CDB" w:rsidR="00FD6252" w:rsidRDefault="00FD6252" w:rsidP="00FD6252">
            <w:pPr>
              <w:rPr>
                <w:ins w:id="415" w:author="Jimmy Erickson" w:date="2020-12-11T04:54:00Z"/>
                <w:bCs/>
              </w:rPr>
            </w:pPr>
            <w:ins w:id="416" w:author="Jimmy Erickson" w:date="2020-12-11T04:55:00Z">
              <w:r>
                <w:rPr>
                  <w:bCs/>
                </w:rPr>
                <w:t>Economic Loss (w/ Agriculture)</w:t>
              </w:r>
            </w:ins>
          </w:p>
        </w:tc>
        <w:tc>
          <w:tcPr>
            <w:tcW w:w="4675" w:type="dxa"/>
          </w:tcPr>
          <w:p w14:paraId="5B461B13" w14:textId="7AC0C894" w:rsidR="00FD6252" w:rsidRDefault="00FD6252" w:rsidP="00FD6252">
            <w:pPr>
              <w:rPr>
                <w:ins w:id="417" w:author="Jimmy Erickson" w:date="2020-12-11T04:54:00Z"/>
                <w:bCs/>
              </w:rPr>
            </w:pPr>
            <w:ins w:id="418" w:author="Jimmy Erickson" w:date="2020-12-11T04:55:00Z">
              <w:r>
                <w:rPr>
                  <w:bCs/>
                </w:rPr>
                <w:t>Double</w:t>
              </w:r>
            </w:ins>
          </w:p>
        </w:tc>
      </w:tr>
    </w:tbl>
    <w:p w14:paraId="4BE056A3" w14:textId="0ACEDA01" w:rsidR="0069468C" w:rsidRDefault="0069468C" w:rsidP="0069468C">
      <w:pPr>
        <w:rPr>
          <w:ins w:id="419" w:author="Jimmy Erickson" w:date="2020-12-10T07:29:00Z"/>
          <w:bCs/>
        </w:rPr>
      </w:pPr>
    </w:p>
    <w:p w14:paraId="3C8DFBF4" w14:textId="4A82687F" w:rsidR="0069468C" w:rsidRPr="009F2FD4" w:rsidRDefault="0069468C">
      <w:pPr>
        <w:rPr>
          <w:bCs/>
        </w:rPr>
        <w:pPrChange w:id="420" w:author="Jimmy Erickson" w:date="2020-12-10T07:29:00Z">
          <w:pPr>
            <w:pStyle w:val="ListParagraph"/>
            <w:numPr>
              <w:numId w:val="5"/>
            </w:numPr>
            <w:ind w:hanging="360"/>
          </w:pPr>
        </w:pPrChange>
      </w:pPr>
      <w:ins w:id="421" w:author="Jimmy Erickson" w:date="2020-12-10T07:29:00Z">
        <w:r>
          <w:rPr>
            <w:bCs/>
          </w:rPr>
          <w:t xml:space="preserve">The first step to test this would be to generate another heatmap which is almost the same as the </w:t>
        </w:r>
        <w:commentRangeStart w:id="422"/>
        <w:r>
          <w:rPr>
            <w:bCs/>
          </w:rPr>
          <w:t xml:space="preserve">previous </w:t>
        </w:r>
      </w:ins>
      <w:ins w:id="423" w:author="Jimmy Erickson" w:date="2020-12-10T07:32:00Z">
        <w:r>
          <w:rPr>
            <w:bCs/>
          </w:rPr>
          <w:t xml:space="preserve">set seen in </w:t>
        </w:r>
        <w:r>
          <w:rPr>
            <w:b/>
          </w:rPr>
          <w:t xml:space="preserve">Figure </w:t>
        </w:r>
      </w:ins>
      <w:ins w:id="424" w:author="Jimmy Erickson" w:date="2020-12-11T04:40:00Z">
        <w:r w:rsidR="0001659F">
          <w:rPr>
            <w:b/>
          </w:rPr>
          <w:t>1</w:t>
        </w:r>
        <w:r w:rsidR="0001659F">
          <w:rPr>
            <w:bCs/>
          </w:rPr>
          <w:t xml:space="preserve"> and </w:t>
        </w:r>
        <w:r w:rsidR="0001659F">
          <w:rPr>
            <w:b/>
          </w:rPr>
          <w:t>Figure 2</w:t>
        </w:r>
      </w:ins>
      <w:ins w:id="425" w:author="Jimmy Erickson" w:date="2020-12-10T07:32:00Z">
        <w:r>
          <w:rPr>
            <w:bCs/>
          </w:rPr>
          <w:t>,</w:t>
        </w:r>
      </w:ins>
      <w:ins w:id="426" w:author="Jimmy Erickson" w:date="2020-12-10T07:29:00Z">
        <w:r>
          <w:rPr>
            <w:bCs/>
          </w:rPr>
          <w:t xml:space="preserve"> </w:t>
        </w:r>
        <w:commentRangeEnd w:id="422"/>
        <w:r>
          <w:rPr>
            <w:rStyle w:val="CommentReference"/>
          </w:rPr>
          <w:commentReference w:id="422"/>
        </w:r>
        <w:r>
          <w:rPr>
            <w:bCs/>
          </w:rPr>
          <w:t xml:space="preserve">but only using disaster events that have a measured economic impact. </w:t>
        </w:r>
        <w:commentRangeStart w:id="427"/>
        <w:r>
          <w:rPr>
            <w:bCs/>
          </w:rPr>
          <w:t xml:space="preserve">By only using disaster events with a measured </w:t>
        </w:r>
        <w:r w:rsidRPr="009A2434">
          <w:rPr>
            <w:bCs/>
          </w:rPr>
          <w:t>economic impact</w:t>
        </w:r>
        <w:commentRangeEnd w:id="427"/>
        <w:r>
          <w:rPr>
            <w:rStyle w:val="CommentReference"/>
          </w:rPr>
          <w:commentReference w:id="427"/>
        </w:r>
      </w:ins>
      <w:ins w:id="428" w:author="Jimmy Erickson" w:date="2020-12-10T07:30:00Z">
        <w:r>
          <w:rPr>
            <w:bCs/>
          </w:rPr>
          <w:t xml:space="preserve"> (provides a value and value is greater than $0)</w:t>
        </w:r>
      </w:ins>
      <w:ins w:id="429" w:author="Jimmy Erickson" w:date="2020-12-10T07:29:00Z">
        <w:r w:rsidRPr="009A2434">
          <w:rPr>
            <w:bCs/>
          </w:rPr>
          <w:t>, our number of timelines is reduced to 1,304.</w:t>
        </w:r>
      </w:ins>
    </w:p>
    <w:p w14:paraId="21422B9F" w14:textId="77777777" w:rsidR="0069468C" w:rsidRPr="006A4845" w:rsidRDefault="0069468C" w:rsidP="0069468C">
      <w:pPr>
        <w:rPr>
          <w:ins w:id="430" w:author="Jimmy Erickson" w:date="2020-12-10T07:28:00Z"/>
          <w:b/>
        </w:rPr>
      </w:pPr>
    </w:p>
    <w:p w14:paraId="0E74C73B" w14:textId="6D4C659D" w:rsidR="0069468C" w:rsidRDefault="0069468C" w:rsidP="0069468C">
      <w:pPr>
        <w:rPr>
          <w:ins w:id="431" w:author="Jimmy Erickson" w:date="2020-12-11T04:41:00Z"/>
          <w:b/>
        </w:rPr>
      </w:pPr>
      <w:ins w:id="432" w:author="Jimmy Erickson" w:date="2020-12-10T07:28:00Z">
        <w:r>
          <w:rPr>
            <w:b/>
          </w:rPr>
          <w:t>3.3.</w:t>
        </w:r>
      </w:ins>
      <w:ins w:id="433" w:author="LKSOH" w:date="2020-12-10T10:24:00Z">
        <w:r w:rsidR="00C91508">
          <w:rPr>
            <w:b/>
          </w:rPr>
          <w:t>2.2</w:t>
        </w:r>
      </w:ins>
      <w:ins w:id="434" w:author="Jimmy Erickson" w:date="2020-12-10T07:28:00Z">
        <w:del w:id="435" w:author="LKSOH" w:date="2020-12-10T10:24:00Z">
          <w:r w:rsidDel="00C91508">
            <w:rPr>
              <w:b/>
            </w:rPr>
            <w:delText>4</w:delText>
          </w:r>
        </w:del>
        <w:r>
          <w:rPr>
            <w:b/>
          </w:rPr>
          <w:t xml:space="preserve"> Deaths</w:t>
        </w:r>
      </w:ins>
    </w:p>
    <w:p w14:paraId="26E32429" w14:textId="01FA3CE1" w:rsidR="0001659F" w:rsidRDefault="0001659F" w:rsidP="0069468C">
      <w:pPr>
        <w:rPr>
          <w:ins w:id="436" w:author="Jimmy Erickson" w:date="2020-12-11T04:59:00Z"/>
          <w:bCs/>
        </w:rPr>
      </w:pPr>
      <w:ins w:id="437" w:author="Jimmy Erickson" w:date="2020-12-11T04:41:00Z">
        <w:r>
          <w:rPr>
            <w:bCs/>
          </w:rPr>
          <w:lastRenderedPageBreak/>
          <w:t>This section studies questions 1 and 2 by looking at the deaths caused by a disaster as</w:t>
        </w:r>
      </w:ins>
      <w:ins w:id="438" w:author="Jimmy Erickson" w:date="2020-12-11T04:42:00Z">
        <w:r>
          <w:rPr>
            <w:bCs/>
          </w:rPr>
          <w:t xml:space="preserve"> a measure of disaster size.</w:t>
        </w:r>
      </w:ins>
      <w:ins w:id="439" w:author="Jimmy Erickson" w:date="2020-12-11T04:58:00Z">
        <w:r w:rsidR="004F0ECA">
          <w:rPr>
            <w:bCs/>
          </w:rPr>
          <w:t xml:space="preserve"> Are disasters with larger death tolls more likely to cause protests in</w:t>
        </w:r>
      </w:ins>
      <w:ins w:id="440" w:author="Jimmy Erickson" w:date="2020-12-11T04:59:00Z">
        <w:r w:rsidR="004F0ECA">
          <w:rPr>
            <w:bCs/>
          </w:rPr>
          <w:t xml:space="preserve"> the day ranges we are investigating? </w:t>
        </w:r>
        <w:r w:rsidR="004F0ECA" w:rsidRPr="009F2FD4">
          <w:rPr>
            <w:bCs/>
          </w:rPr>
          <w:t xml:space="preserve">If this were the case, then we would see a higher proportion of timelines having events in the bins of interest if we filtered to only </w:t>
        </w:r>
        <w:r w:rsidR="004F0ECA" w:rsidRPr="009421D0">
          <w:rPr>
            <w:bCs/>
          </w:rPr>
          <w:t xml:space="preserve">timelines with at least a specific </w:t>
        </w:r>
        <w:r w:rsidR="004F0ECA">
          <w:rPr>
            <w:bCs/>
          </w:rPr>
          <w:t>death toll</w:t>
        </w:r>
        <w:r w:rsidR="004F0ECA" w:rsidRPr="009421D0">
          <w:rPr>
            <w:bCs/>
          </w:rPr>
          <w:t>.</w:t>
        </w:r>
      </w:ins>
    </w:p>
    <w:p w14:paraId="77FE417A" w14:textId="7022D8EF" w:rsidR="004F0ECA" w:rsidRDefault="004F0ECA" w:rsidP="0069468C">
      <w:pPr>
        <w:rPr>
          <w:ins w:id="441" w:author="Jimmy Erickson" w:date="2020-12-11T04:59:00Z"/>
          <w:bCs/>
        </w:rPr>
      </w:pPr>
    </w:p>
    <w:p w14:paraId="03E94416" w14:textId="7EB9575A" w:rsidR="004F0ECA" w:rsidRPr="0001659F" w:rsidRDefault="004F0ECA" w:rsidP="0069468C">
      <w:pPr>
        <w:rPr>
          <w:ins w:id="442" w:author="Jimmy Erickson" w:date="2020-12-10T07:28:00Z"/>
          <w:bCs/>
          <w:rPrChange w:id="443" w:author="Jimmy Erickson" w:date="2020-12-11T04:41:00Z">
            <w:rPr>
              <w:ins w:id="444" w:author="Jimmy Erickson" w:date="2020-12-10T07:28:00Z"/>
              <w:b/>
            </w:rPr>
          </w:rPrChange>
        </w:rPr>
      </w:pPr>
      <w:ins w:id="445" w:author="Jimmy Erickson" w:date="2020-12-11T04:59:00Z">
        <w:r>
          <w:rPr>
            <w:bCs/>
          </w:rPr>
          <w:t xml:space="preserve">The </w:t>
        </w:r>
        <w:proofErr w:type="spellStart"/>
        <w:r>
          <w:rPr>
            <w:bCs/>
          </w:rPr>
          <w:t>DesInventar</w:t>
        </w:r>
        <w:proofErr w:type="spellEnd"/>
        <w:r>
          <w:rPr>
            <w:bCs/>
          </w:rPr>
          <w:t xml:space="preserve"> dataset</w:t>
        </w:r>
      </w:ins>
      <w:ins w:id="446" w:author="Jimmy Erickson" w:date="2020-12-11T05:00:00Z">
        <w:r>
          <w:rPr>
            <w:bCs/>
          </w:rPr>
          <w:t xml:space="preserve"> provides us with the total death toll of a disaster</w:t>
        </w:r>
      </w:ins>
      <w:ins w:id="447" w:author="Jimmy Erickson" w:date="2020-12-11T05:01:00Z">
        <w:r>
          <w:rPr>
            <w:bCs/>
          </w:rPr>
          <w:t xml:space="preserve">, as well as a binary value of </w:t>
        </w:r>
        <w:proofErr w:type="gramStart"/>
        <w:r>
          <w:rPr>
            <w:bCs/>
          </w:rPr>
          <w:t>whether or not</w:t>
        </w:r>
        <w:proofErr w:type="gramEnd"/>
        <w:r>
          <w:rPr>
            <w:bCs/>
          </w:rPr>
          <w:t xml:space="preserve"> the</w:t>
        </w:r>
      </w:ins>
      <w:ins w:id="448" w:author="Jimmy Erickson" w:date="2020-12-11T05:02:00Z">
        <w:r>
          <w:rPr>
            <w:bCs/>
          </w:rPr>
          <w:t>re</w:t>
        </w:r>
      </w:ins>
      <w:ins w:id="449" w:author="Jimmy Erickson" w:date="2020-12-11T05:01:00Z">
        <w:r>
          <w:rPr>
            <w:bCs/>
          </w:rPr>
          <w:t xml:space="preserve"> we</w:t>
        </w:r>
      </w:ins>
      <w:ins w:id="450" w:author="Jimmy Erickson" w:date="2020-12-11T05:02:00Z">
        <w:r>
          <w:rPr>
            <w:bCs/>
          </w:rPr>
          <w:t>re</w:t>
        </w:r>
      </w:ins>
      <w:ins w:id="451" w:author="Jimmy Erickson" w:date="2020-12-11T05:01:00Z">
        <w:r>
          <w:rPr>
            <w:bCs/>
          </w:rPr>
          <w:t xml:space="preserve"> deaths</w:t>
        </w:r>
      </w:ins>
      <w:ins w:id="452" w:author="Jimmy Erickson" w:date="2020-12-11T05:00:00Z">
        <w:r>
          <w:rPr>
            <w:bCs/>
          </w:rPr>
          <w:t xml:space="preserve">. We can use </w:t>
        </w:r>
      </w:ins>
      <w:ins w:id="453" w:author="Jimmy Erickson" w:date="2020-12-11T05:01:00Z">
        <w:r>
          <w:rPr>
            <w:bCs/>
          </w:rPr>
          <w:t>these attributes</w:t>
        </w:r>
      </w:ins>
      <w:ins w:id="454" w:author="Jimmy Erickson" w:date="2020-12-11T05:00:00Z">
        <w:r>
          <w:rPr>
            <w:bCs/>
          </w:rPr>
          <w:t xml:space="preserve"> to investigate how </w:t>
        </w:r>
      </w:ins>
      <w:ins w:id="455" w:author="Jimmy Erickson" w:date="2020-12-11T05:01:00Z">
        <w:r>
          <w:rPr>
            <w:bCs/>
          </w:rPr>
          <w:t>the death toll of a disaster</w:t>
        </w:r>
      </w:ins>
      <w:ins w:id="456" w:author="Jimmy Erickson" w:date="2020-12-11T05:00:00Z">
        <w:r>
          <w:rPr>
            <w:bCs/>
          </w:rPr>
          <w:t xml:space="preserve"> correlates with the </w:t>
        </w:r>
        <w:proofErr w:type="gramStart"/>
        <w:r>
          <w:rPr>
            <w:bCs/>
          </w:rPr>
          <w:t>amount</w:t>
        </w:r>
        <w:proofErr w:type="gramEnd"/>
        <w:r>
          <w:rPr>
            <w:bCs/>
          </w:rPr>
          <w:t xml:space="preserve"> of events in the day ranges we are investigating</w:t>
        </w:r>
      </w:ins>
      <w:ins w:id="457" w:author="Jimmy Erickson" w:date="2020-12-11T05:01:00Z">
        <w:r>
          <w:rPr>
            <w:bCs/>
          </w:rPr>
          <w:t>.</w:t>
        </w:r>
      </w:ins>
    </w:p>
    <w:p w14:paraId="58465AD6" w14:textId="4B005626" w:rsidR="0069468C" w:rsidRPr="0069468C" w:rsidDel="0069468C" w:rsidRDefault="0069468C" w:rsidP="00C46641">
      <w:pPr>
        <w:rPr>
          <w:del w:id="458" w:author="Jimmy Erickson" w:date="2020-12-10T07:28:00Z"/>
          <w:b/>
          <w:rPrChange w:id="459" w:author="Jimmy Erickson" w:date="2020-12-10T07:28:00Z">
            <w:rPr>
              <w:del w:id="460" w:author="Jimmy Erickson" w:date="2020-12-10T07:28:00Z"/>
              <w:bCs/>
            </w:rPr>
          </w:rPrChange>
        </w:rPr>
      </w:pPr>
      <w:ins w:id="461" w:author="Jimmy Erickson" w:date="2020-12-10T07:28:00Z">
        <w:r>
          <w:rPr>
            <w:b/>
          </w:rPr>
          <w:t>3.3.</w:t>
        </w:r>
      </w:ins>
      <w:ins w:id="462" w:author="LKSOH" w:date="2020-12-10T10:24:00Z">
        <w:r w:rsidR="00C91508">
          <w:rPr>
            <w:b/>
          </w:rPr>
          <w:t>2.3</w:t>
        </w:r>
      </w:ins>
      <w:ins w:id="463" w:author="Jimmy Erickson" w:date="2020-12-10T07:28:00Z">
        <w:del w:id="464" w:author="LKSOH" w:date="2020-12-10T10:24:00Z">
          <w:r w:rsidDel="00C91508">
            <w:rPr>
              <w:b/>
            </w:rPr>
            <w:delText>5</w:delText>
          </w:r>
        </w:del>
        <w:r>
          <w:rPr>
            <w:b/>
          </w:rPr>
          <w:t xml:space="preserve"> Injuries</w:t>
        </w:r>
      </w:ins>
    </w:p>
    <w:p w14:paraId="13D21479" w14:textId="30C3859A" w:rsidR="007B2EB9" w:rsidRPr="0068776D" w:rsidRDefault="007B2EB9" w:rsidP="00C46641">
      <w:pPr>
        <w:rPr>
          <w:bCs/>
        </w:rPr>
      </w:pPr>
      <w:del w:id="465" w:author="Jimmy Erickson" w:date="2020-12-10T07:28:00Z">
        <w:r w:rsidRPr="0068776D" w:rsidDel="0069468C">
          <w:rPr>
            <w:bCs/>
          </w:rPr>
          <w:delText>We pursued the following angles while investigating this spike in the 260</w:delText>
        </w:r>
        <w:r w:rsidR="00E73E7A" w:rsidDel="0069468C">
          <w:rPr>
            <w:bCs/>
          </w:rPr>
          <w:delText>-</w:delText>
        </w:r>
        <w:r w:rsidRPr="0068776D" w:rsidDel="0069468C">
          <w:rPr>
            <w:bCs/>
          </w:rPr>
          <w:delText>365</w:delText>
        </w:r>
        <w:r w:rsidR="00E73E7A" w:rsidDel="0069468C">
          <w:rPr>
            <w:bCs/>
          </w:rPr>
          <w:delText xml:space="preserve"> </w:delText>
        </w:r>
        <w:r w:rsidRPr="0068776D" w:rsidDel="0069468C">
          <w:rPr>
            <w:bCs/>
          </w:rPr>
          <w:delText>day r</w:delText>
        </w:r>
        <w:r w:rsidR="00E73E7A" w:rsidDel="0069468C">
          <w:rPr>
            <w:bCs/>
          </w:rPr>
          <w:delText>ange</w:delText>
        </w:r>
        <w:r w:rsidRPr="0068776D" w:rsidDel="0069468C">
          <w:rPr>
            <w:bCs/>
          </w:rPr>
          <w:delText>:</w:delText>
        </w:r>
      </w:del>
    </w:p>
    <w:p w14:paraId="42A67073" w14:textId="3C651AF8" w:rsidR="004F0ECA" w:rsidRDefault="0001659F" w:rsidP="004F0ECA">
      <w:pPr>
        <w:rPr>
          <w:ins w:id="466" w:author="Jimmy Erickson" w:date="2020-12-11T05:01:00Z"/>
          <w:bCs/>
        </w:rPr>
      </w:pPr>
      <w:ins w:id="467" w:author="Jimmy Erickson" w:date="2020-12-11T04:42:00Z">
        <w:r>
          <w:rPr>
            <w:bCs/>
          </w:rPr>
          <w:t>This section studies questions 1 and 2 by looking at the injuries caused by a disaster as a measure of disaster size.</w:t>
        </w:r>
      </w:ins>
      <w:ins w:id="468" w:author="Jimmy Erickson" w:date="2020-12-11T05:01:00Z">
        <w:r w:rsidR="004F0ECA">
          <w:rPr>
            <w:bCs/>
          </w:rPr>
          <w:t xml:space="preserve"> Are disasters with larger </w:t>
        </w:r>
      </w:ins>
      <w:ins w:id="469" w:author="Jimmy Erickson" w:date="2020-12-11T05:02:00Z">
        <w:r w:rsidR="004F0ECA">
          <w:rPr>
            <w:bCs/>
          </w:rPr>
          <w:t>amounts of injured people</w:t>
        </w:r>
      </w:ins>
      <w:ins w:id="470" w:author="Jimmy Erickson" w:date="2020-12-11T05:01:00Z">
        <w:r w:rsidR="004F0ECA">
          <w:rPr>
            <w:bCs/>
          </w:rPr>
          <w:t xml:space="preserve"> more likely to cause protests in the day ranges we are investigating? </w:t>
        </w:r>
        <w:r w:rsidR="004F0ECA" w:rsidRPr="009F2FD4">
          <w:rPr>
            <w:bCs/>
          </w:rPr>
          <w:t xml:space="preserve">If this were the case, then we would see a higher proportion of timelines having events in the bins of interest if we filtered to only </w:t>
        </w:r>
        <w:r w:rsidR="004F0ECA" w:rsidRPr="009421D0">
          <w:rPr>
            <w:bCs/>
          </w:rPr>
          <w:t xml:space="preserve">timelines with at least a specific </w:t>
        </w:r>
      </w:ins>
      <w:proofErr w:type="gramStart"/>
      <w:ins w:id="471" w:author="Jimmy Erickson" w:date="2020-12-11T05:02:00Z">
        <w:r w:rsidR="004F0ECA">
          <w:rPr>
            <w:bCs/>
          </w:rPr>
          <w:t>amount</w:t>
        </w:r>
        <w:proofErr w:type="gramEnd"/>
        <w:r w:rsidR="004F0ECA">
          <w:rPr>
            <w:bCs/>
          </w:rPr>
          <w:t xml:space="preserve"> of injured victims</w:t>
        </w:r>
      </w:ins>
      <w:ins w:id="472" w:author="Jimmy Erickson" w:date="2020-12-11T05:01:00Z">
        <w:r w:rsidR="004F0ECA" w:rsidRPr="009421D0">
          <w:rPr>
            <w:bCs/>
          </w:rPr>
          <w:t>.</w:t>
        </w:r>
      </w:ins>
    </w:p>
    <w:p w14:paraId="0634CF70" w14:textId="77777777" w:rsidR="004F0ECA" w:rsidRDefault="004F0ECA" w:rsidP="004F0ECA">
      <w:pPr>
        <w:rPr>
          <w:ins w:id="473" w:author="Jimmy Erickson" w:date="2020-12-11T05:01:00Z"/>
          <w:bCs/>
        </w:rPr>
      </w:pPr>
    </w:p>
    <w:p w14:paraId="33069F21" w14:textId="3BDA4134" w:rsidR="004F0ECA" w:rsidRPr="006A4845" w:rsidRDefault="004F0ECA" w:rsidP="004F0ECA">
      <w:pPr>
        <w:rPr>
          <w:ins w:id="474" w:author="Jimmy Erickson" w:date="2020-12-11T05:01:00Z"/>
          <w:bCs/>
        </w:rPr>
      </w:pPr>
      <w:ins w:id="475" w:author="Jimmy Erickson" w:date="2020-12-11T05:01:00Z">
        <w:r>
          <w:rPr>
            <w:bCs/>
          </w:rPr>
          <w:t xml:space="preserve">The </w:t>
        </w:r>
        <w:proofErr w:type="spellStart"/>
        <w:r>
          <w:rPr>
            <w:bCs/>
          </w:rPr>
          <w:t>DesInventar</w:t>
        </w:r>
        <w:proofErr w:type="spellEnd"/>
        <w:r>
          <w:rPr>
            <w:bCs/>
          </w:rPr>
          <w:t xml:space="preserve"> dataset provides us with the total </w:t>
        </w:r>
      </w:ins>
      <w:ins w:id="476" w:author="Jimmy Erickson" w:date="2020-12-11T05:02:00Z">
        <w:r>
          <w:rPr>
            <w:bCs/>
          </w:rPr>
          <w:t>number of people injured</w:t>
        </w:r>
      </w:ins>
      <w:ins w:id="477" w:author="Jimmy Erickson" w:date="2020-12-11T05:01:00Z">
        <w:r>
          <w:rPr>
            <w:bCs/>
          </w:rPr>
          <w:t xml:space="preserve"> </w:t>
        </w:r>
      </w:ins>
      <w:ins w:id="478" w:author="Jimmy Erickson" w:date="2020-12-11T05:02:00Z">
        <w:r>
          <w:rPr>
            <w:bCs/>
          </w:rPr>
          <w:t>by</w:t>
        </w:r>
      </w:ins>
      <w:ins w:id="479" w:author="Jimmy Erickson" w:date="2020-12-11T05:01:00Z">
        <w:r>
          <w:rPr>
            <w:bCs/>
          </w:rPr>
          <w:t xml:space="preserve"> a disaster, as well as a binary value of </w:t>
        </w:r>
        <w:proofErr w:type="gramStart"/>
        <w:r>
          <w:rPr>
            <w:bCs/>
          </w:rPr>
          <w:t>whether or not</w:t>
        </w:r>
        <w:proofErr w:type="gramEnd"/>
        <w:r>
          <w:rPr>
            <w:bCs/>
          </w:rPr>
          <w:t xml:space="preserve"> the</w:t>
        </w:r>
      </w:ins>
      <w:ins w:id="480" w:author="Jimmy Erickson" w:date="2020-12-11T05:03:00Z">
        <w:r>
          <w:rPr>
            <w:bCs/>
          </w:rPr>
          <w:t>re were</w:t>
        </w:r>
      </w:ins>
      <w:ins w:id="481" w:author="Jimmy Erickson" w:date="2020-12-11T05:01:00Z">
        <w:r>
          <w:rPr>
            <w:bCs/>
          </w:rPr>
          <w:t xml:space="preserve"> </w:t>
        </w:r>
      </w:ins>
      <w:ins w:id="482" w:author="Jimmy Erickson" w:date="2020-12-11T05:03:00Z">
        <w:r>
          <w:rPr>
            <w:bCs/>
          </w:rPr>
          <w:t>injuries</w:t>
        </w:r>
      </w:ins>
      <w:ins w:id="483" w:author="Jimmy Erickson" w:date="2020-12-11T05:01:00Z">
        <w:r>
          <w:rPr>
            <w:bCs/>
          </w:rPr>
          <w:t xml:space="preserve">. We can use these attributes to investigate how the </w:t>
        </w:r>
      </w:ins>
      <w:ins w:id="484" w:author="Jimmy Erickson" w:date="2020-12-11T05:03:00Z">
        <w:r>
          <w:rPr>
            <w:bCs/>
          </w:rPr>
          <w:t>injuries caused by</w:t>
        </w:r>
      </w:ins>
      <w:ins w:id="485" w:author="Jimmy Erickson" w:date="2020-12-11T05:01:00Z">
        <w:r>
          <w:rPr>
            <w:bCs/>
          </w:rPr>
          <w:t xml:space="preserve"> a disaster correlate with the </w:t>
        </w:r>
        <w:proofErr w:type="gramStart"/>
        <w:r>
          <w:rPr>
            <w:bCs/>
          </w:rPr>
          <w:t>amount</w:t>
        </w:r>
        <w:proofErr w:type="gramEnd"/>
        <w:r>
          <w:rPr>
            <w:bCs/>
          </w:rPr>
          <w:t xml:space="preserve"> of events in the day ranges we are investigating.</w:t>
        </w:r>
      </w:ins>
    </w:p>
    <w:p w14:paraId="7FA05040" w14:textId="20138B9C" w:rsidR="0001659F" w:rsidRPr="006A4845" w:rsidRDefault="0001659F" w:rsidP="0001659F">
      <w:pPr>
        <w:rPr>
          <w:ins w:id="486" w:author="Jimmy Erickson" w:date="2020-12-11T04:42:00Z"/>
          <w:bCs/>
        </w:rPr>
      </w:pPr>
    </w:p>
    <w:p w14:paraId="2A9A5E8E" w14:textId="77777777" w:rsidR="007B2EB9" w:rsidRPr="0068776D" w:rsidRDefault="007B2EB9" w:rsidP="00C46641">
      <w:pPr>
        <w:rPr>
          <w:bCs/>
        </w:rPr>
      </w:pPr>
    </w:p>
    <w:p w14:paraId="55603DCF" w14:textId="66F5D6E7" w:rsidR="0069468C" w:rsidRPr="0069468C" w:rsidRDefault="0069468C" w:rsidP="0069468C">
      <w:pPr>
        <w:rPr>
          <w:ins w:id="487" w:author="Jimmy Erickson" w:date="2020-12-10T07:28:00Z"/>
          <w:b/>
          <w:rPrChange w:id="488" w:author="Jimmy Erickson" w:date="2020-12-10T07:28:00Z">
            <w:rPr>
              <w:ins w:id="489" w:author="Jimmy Erickson" w:date="2020-12-10T07:28:00Z"/>
              <w:bCs/>
            </w:rPr>
          </w:rPrChange>
        </w:rPr>
      </w:pPr>
      <w:ins w:id="490" w:author="Jimmy Erickson" w:date="2020-12-10T07:28:00Z">
        <w:r>
          <w:rPr>
            <w:b/>
          </w:rPr>
          <w:t>3.3.</w:t>
        </w:r>
      </w:ins>
      <w:ins w:id="491" w:author="LKSOH" w:date="2020-12-10T10:24:00Z">
        <w:r w:rsidR="00C91508">
          <w:rPr>
            <w:b/>
          </w:rPr>
          <w:t>2.4</w:t>
        </w:r>
      </w:ins>
      <w:ins w:id="492" w:author="Jimmy Erickson" w:date="2020-12-10T07:28:00Z">
        <w:del w:id="493" w:author="LKSOH" w:date="2020-12-10T10:24:00Z">
          <w:r w:rsidDel="00C91508">
            <w:rPr>
              <w:b/>
            </w:rPr>
            <w:delText>6</w:delText>
          </w:r>
        </w:del>
        <w:r>
          <w:rPr>
            <w:b/>
          </w:rPr>
          <w:t xml:space="preserve"> Seasons</w:t>
        </w:r>
      </w:ins>
    </w:p>
    <w:p w14:paraId="324413D2" w14:textId="7F553E5E" w:rsidR="006D61E3" w:rsidRPr="004F0ECA" w:rsidRDefault="0001659F">
      <w:pPr>
        <w:rPr>
          <w:bCs/>
          <w:rPrChange w:id="494" w:author="Jimmy Erickson" w:date="2020-12-11T05:07:00Z">
            <w:rPr>
              <w:bCs/>
            </w:rPr>
          </w:rPrChange>
        </w:rPr>
        <w:pPrChange w:id="495" w:author="Jimmy Erickson" w:date="2020-12-10T07:28:00Z">
          <w:pPr>
            <w:pStyle w:val="ListParagraph"/>
            <w:numPr>
              <w:numId w:val="5"/>
            </w:numPr>
            <w:ind w:hanging="360"/>
          </w:pPr>
        </w:pPrChange>
      </w:pPr>
      <w:ins w:id="496" w:author="Jimmy Erickson" w:date="2020-12-11T04:42:00Z">
        <w:r>
          <w:rPr>
            <w:bCs/>
          </w:rPr>
          <w:t xml:space="preserve">This section studies question </w:t>
        </w:r>
      </w:ins>
      <w:ins w:id="497" w:author="Jimmy Erickson" w:date="2020-12-11T04:43:00Z">
        <w:r>
          <w:rPr>
            <w:bCs/>
          </w:rPr>
          <w:t>3</w:t>
        </w:r>
      </w:ins>
      <w:ins w:id="498" w:author="Jimmy Erickson" w:date="2020-12-11T04:42:00Z">
        <w:r>
          <w:rPr>
            <w:bCs/>
          </w:rPr>
          <w:t xml:space="preserve"> by looking at the </w:t>
        </w:r>
      </w:ins>
      <w:ins w:id="499" w:author="Jimmy Erickson" w:date="2020-12-11T04:43:00Z">
        <w:r>
          <w:rPr>
            <w:bCs/>
          </w:rPr>
          <w:t>potential seasonality of disasters and protests</w:t>
        </w:r>
      </w:ins>
      <w:ins w:id="500" w:author="Jimmy Erickson" w:date="2020-12-11T04:42:00Z">
        <w:r>
          <w:rPr>
            <w:bCs/>
          </w:rPr>
          <w:t xml:space="preserve">. </w:t>
        </w:r>
      </w:ins>
      <w:r w:rsidR="0068776D" w:rsidRPr="009F2FD4">
        <w:rPr>
          <w:bCs/>
        </w:rPr>
        <w:t>Are the disaster events and protest events seasonal? If the disaster events</w:t>
      </w:r>
      <w:r w:rsidR="00E73E7A" w:rsidRPr="009F2FD4">
        <w:rPr>
          <w:bCs/>
        </w:rPr>
        <w:t xml:space="preserve"> and protest events</w:t>
      </w:r>
      <w:r w:rsidR="0068776D" w:rsidRPr="009421D0">
        <w:rPr>
          <w:bCs/>
        </w:rPr>
        <w:t xml:space="preserve"> were seasonal</w:t>
      </w:r>
      <w:r w:rsidR="00E73E7A" w:rsidRPr="009421D0">
        <w:rPr>
          <w:bCs/>
        </w:rPr>
        <w:t xml:space="preserve"> and the seasons were about 9-12 months apart, it would explain the 270</w:t>
      </w:r>
      <w:ins w:id="501" w:author="LKSOH" w:date="2020-12-07T10:46:00Z">
        <w:r w:rsidR="00AC2EFA" w:rsidRPr="009421D0">
          <w:rPr>
            <w:bCs/>
          </w:rPr>
          <w:t>-</w:t>
        </w:r>
      </w:ins>
      <w:del w:id="502" w:author="LKSOH" w:date="2020-12-07T10:46:00Z">
        <w:r w:rsidR="00E73E7A" w:rsidRPr="009421D0" w:rsidDel="00AC2EFA">
          <w:rPr>
            <w:bCs/>
          </w:rPr>
          <w:delText xml:space="preserve"> </w:delText>
        </w:r>
      </w:del>
      <w:r w:rsidR="00E73E7A" w:rsidRPr="009421D0">
        <w:rPr>
          <w:bCs/>
        </w:rPr>
        <w:t xml:space="preserve">day separation being so common. </w:t>
      </w:r>
      <w:r w:rsidR="00DC374F" w:rsidRPr="009421D0">
        <w:rPr>
          <w:bCs/>
        </w:rPr>
        <w:t xml:space="preserve">The set of disaster events seemed to be </w:t>
      </w:r>
      <w:proofErr w:type="gramStart"/>
      <w:r w:rsidR="0068776D" w:rsidRPr="009421D0">
        <w:rPr>
          <w:bCs/>
        </w:rPr>
        <w:t>fairly</w:t>
      </w:r>
      <w:r w:rsidR="00DC374F" w:rsidRPr="009421D0">
        <w:rPr>
          <w:bCs/>
        </w:rPr>
        <w:t xml:space="preserve"> </w:t>
      </w:r>
      <w:commentRangeStart w:id="503"/>
      <w:r w:rsidR="00DC374F" w:rsidRPr="009421D0">
        <w:rPr>
          <w:bCs/>
        </w:rPr>
        <w:t>evenly</w:t>
      </w:r>
      <w:proofErr w:type="gramEnd"/>
      <w:r w:rsidR="00DC374F" w:rsidRPr="009421D0">
        <w:rPr>
          <w:bCs/>
        </w:rPr>
        <w:t xml:space="preserve"> spread throughout the year</w:t>
      </w:r>
      <w:r w:rsidR="0068776D" w:rsidRPr="009421D0">
        <w:rPr>
          <w:bCs/>
        </w:rPr>
        <w:t xml:space="preserve"> (this can be seen in </w:t>
      </w:r>
      <w:ins w:id="504" w:author="Jimmy Erickson" w:date="2020-12-11T04:41:00Z">
        <w:r>
          <w:rPr>
            <w:b/>
          </w:rPr>
          <w:t>Figure 3</w:t>
        </w:r>
      </w:ins>
      <w:del w:id="505" w:author="Jimmy Erickson" w:date="2020-12-11T04:41:00Z">
        <w:r w:rsidR="0068776D" w:rsidRPr="009421D0" w:rsidDel="0001659F">
          <w:rPr>
            <w:bCs/>
          </w:rPr>
          <w:delText>Figure 2</w:delText>
        </w:r>
      </w:del>
      <w:r w:rsidR="0068776D" w:rsidRPr="009421D0">
        <w:rPr>
          <w:bCs/>
        </w:rPr>
        <w:t>)</w:t>
      </w:r>
      <w:r w:rsidR="00017E43" w:rsidRPr="009421D0">
        <w:rPr>
          <w:bCs/>
        </w:rPr>
        <w:t xml:space="preserve">.  </w:t>
      </w:r>
      <w:commentRangeEnd w:id="503"/>
      <w:r w:rsidR="00472EFA" w:rsidRPr="0068776D">
        <w:rPr>
          <w:rStyle w:val="CommentReference"/>
        </w:rPr>
        <w:commentReference w:id="503"/>
      </w:r>
      <w:commentRangeStart w:id="506"/>
      <w:r w:rsidR="00017E43" w:rsidRPr="009F2FD4">
        <w:rPr>
          <w:bCs/>
        </w:rPr>
        <w:t xml:space="preserve">This observation reduced </w:t>
      </w:r>
      <w:r w:rsidR="00DC374F" w:rsidRPr="009F2FD4">
        <w:rPr>
          <w:bCs/>
        </w:rPr>
        <w:t xml:space="preserve">the possibility </w:t>
      </w:r>
      <w:r w:rsidR="00017E43" w:rsidRPr="009F2FD4">
        <w:rPr>
          <w:bCs/>
        </w:rPr>
        <w:t>that the</w:t>
      </w:r>
      <w:r w:rsidR="00DC374F" w:rsidRPr="009421D0">
        <w:rPr>
          <w:bCs/>
        </w:rPr>
        <w:t xml:space="preserve"> spike </w:t>
      </w:r>
      <w:r w:rsidR="00017E43" w:rsidRPr="009421D0">
        <w:rPr>
          <w:bCs/>
        </w:rPr>
        <w:t>was</w:t>
      </w:r>
      <w:r w:rsidR="00DC374F" w:rsidRPr="00071B82">
        <w:rPr>
          <w:bCs/>
        </w:rPr>
        <w:t xml:space="preserve"> due to protests being seasonal</w:t>
      </w:r>
      <w:r w:rsidR="00472EFA" w:rsidRPr="00071B82">
        <w:rPr>
          <w:bCs/>
        </w:rPr>
        <w:t>, occurring at a certain time (or certain times) of each year.</w:t>
      </w:r>
      <w:commentRangeEnd w:id="506"/>
      <w:r w:rsidR="00AC2EFA">
        <w:rPr>
          <w:rStyle w:val="CommentReference"/>
        </w:rPr>
        <w:commentReference w:id="506"/>
      </w:r>
      <w:ins w:id="507" w:author="Jimmy Erickson" w:date="2020-12-11T05:03:00Z">
        <w:r w:rsidR="004F0ECA">
          <w:rPr>
            <w:bCs/>
          </w:rPr>
          <w:t xml:space="preserve"> Likewise, we can further reduce the </w:t>
        </w:r>
      </w:ins>
      <w:ins w:id="508" w:author="Jimmy Erickson" w:date="2020-12-11T05:04:00Z">
        <w:r w:rsidR="004F0ECA">
          <w:rPr>
            <w:bCs/>
          </w:rPr>
          <w:t xml:space="preserve">possibility that the </w:t>
        </w:r>
        <w:proofErr w:type="gramStart"/>
        <w:r w:rsidR="004F0ECA">
          <w:rPr>
            <w:bCs/>
          </w:rPr>
          <w:t>260-365 day</w:t>
        </w:r>
        <w:proofErr w:type="gramEnd"/>
        <w:r w:rsidR="004F0ECA">
          <w:rPr>
            <w:bCs/>
          </w:rPr>
          <w:t xml:space="preserve"> spike is caused by seasonality by looking at </w:t>
        </w:r>
        <w:r w:rsidR="004F0ECA">
          <w:rPr>
            <w:b/>
          </w:rPr>
          <w:t>Figure 4</w:t>
        </w:r>
        <w:r w:rsidR="004F0ECA">
          <w:rPr>
            <w:bCs/>
          </w:rPr>
          <w:t xml:space="preserve">. We see </w:t>
        </w:r>
      </w:ins>
      <w:ins w:id="509" w:author="Jimmy Erickson" w:date="2020-12-11T05:05:00Z">
        <w:r w:rsidR="004F0ECA">
          <w:rPr>
            <w:bCs/>
          </w:rPr>
          <w:t>that protest events do seem to occur more in the early spring and in the fall</w:t>
        </w:r>
      </w:ins>
      <w:ins w:id="510" w:author="Jimmy Erickson" w:date="2020-12-11T05:06:00Z">
        <w:r w:rsidR="004F0ECA">
          <w:rPr>
            <w:bCs/>
          </w:rPr>
          <w:t xml:space="preserve">, with the spring having a higher </w:t>
        </w:r>
        <w:proofErr w:type="gramStart"/>
        <w:r w:rsidR="004F0ECA">
          <w:rPr>
            <w:bCs/>
          </w:rPr>
          <w:t>amount</w:t>
        </w:r>
        <w:proofErr w:type="gramEnd"/>
        <w:r w:rsidR="004F0ECA">
          <w:rPr>
            <w:bCs/>
          </w:rPr>
          <w:t xml:space="preserve"> of protests. If the </w:t>
        </w:r>
        <w:proofErr w:type="gramStart"/>
        <w:r w:rsidR="004F0ECA">
          <w:rPr>
            <w:bCs/>
          </w:rPr>
          <w:t>260-365 day</w:t>
        </w:r>
        <w:proofErr w:type="gramEnd"/>
        <w:r w:rsidR="004F0ECA">
          <w:rPr>
            <w:bCs/>
          </w:rPr>
          <w:t xml:space="preserve"> spike were cause by seasonality, we would have two similar</w:t>
        </w:r>
      </w:ins>
      <w:ins w:id="511" w:author="Jimmy Erickson" w:date="2020-12-11T05:07:00Z">
        <w:r w:rsidR="004F0ECA">
          <w:rPr>
            <w:bCs/>
          </w:rPr>
          <w:t>ly-sized</w:t>
        </w:r>
      </w:ins>
      <w:ins w:id="512" w:author="Jimmy Erickson" w:date="2020-12-11T05:06:00Z">
        <w:r w:rsidR="004F0ECA">
          <w:rPr>
            <w:bCs/>
          </w:rPr>
          <w:t xml:space="preserve"> spikes in the heatmaps, about 6 mon</w:t>
        </w:r>
      </w:ins>
      <w:ins w:id="513" w:author="Jimmy Erickson" w:date="2020-12-11T05:07:00Z">
        <w:r w:rsidR="004F0ECA">
          <w:rPr>
            <w:bCs/>
          </w:rPr>
          <w:t xml:space="preserve">ths apart. Since both of these spikes do not appear in the heatmaps in </w:t>
        </w:r>
        <w:r w:rsidR="004F0ECA">
          <w:rPr>
            <w:b/>
          </w:rPr>
          <w:t>Figure 1</w:t>
        </w:r>
        <w:r w:rsidR="004F0ECA">
          <w:rPr>
            <w:bCs/>
          </w:rPr>
          <w:t>, we can be confident that</w:t>
        </w:r>
        <w:r w:rsidR="00713FA5">
          <w:rPr>
            <w:bCs/>
          </w:rPr>
          <w:t xml:space="preserve"> the </w:t>
        </w:r>
        <w:proofErr w:type="gramStart"/>
        <w:r w:rsidR="00713FA5">
          <w:rPr>
            <w:bCs/>
          </w:rPr>
          <w:t>2</w:t>
        </w:r>
      </w:ins>
      <w:ins w:id="514" w:author="Jimmy Erickson" w:date="2020-12-11T05:08:00Z">
        <w:r w:rsidR="00713FA5">
          <w:rPr>
            <w:bCs/>
          </w:rPr>
          <w:t>60-365 day</w:t>
        </w:r>
        <w:proofErr w:type="gramEnd"/>
        <w:r w:rsidR="00713FA5">
          <w:rPr>
            <w:bCs/>
          </w:rPr>
          <w:t xml:space="preserve"> spike was not caused by seasonality of disaster/protest events.</w:t>
        </w:r>
      </w:ins>
    </w:p>
    <w:p w14:paraId="02956ABF" w14:textId="6BAE4DF3" w:rsidR="0068776D" w:rsidRPr="00AC2EFA" w:rsidRDefault="0068776D" w:rsidP="00AC2EFA">
      <w:pPr>
        <w:ind w:left="1440"/>
        <w:rPr>
          <w:bCs/>
        </w:rPr>
      </w:pPr>
      <w:r>
        <w:rPr>
          <w:bCs/>
        </w:rPr>
        <w:lastRenderedPageBreak/>
        <w:t xml:space="preserve">   </w:t>
      </w:r>
      <w:r w:rsidRPr="00AC2EFA">
        <w:rPr>
          <w:noProof/>
          <w:lang w:val="en-US"/>
        </w:rPr>
        <w:drawing>
          <wp:inline distT="0" distB="0" distL="0" distR="0" wp14:anchorId="3B8D9160" wp14:editId="66D2A826">
            <wp:extent cx="4514198" cy="246689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53438" cy="2488337"/>
                    </a:xfrm>
                    <a:prstGeom prst="rect">
                      <a:avLst/>
                    </a:prstGeom>
                    <a:noFill/>
                    <a:ln>
                      <a:noFill/>
                    </a:ln>
                  </pic:spPr>
                </pic:pic>
              </a:graphicData>
            </a:graphic>
          </wp:inline>
        </w:drawing>
      </w:r>
    </w:p>
    <w:p w14:paraId="2E1232A7" w14:textId="07EFBFB5" w:rsidR="0068776D" w:rsidRPr="00AC2EFA" w:rsidRDefault="0068776D" w:rsidP="0068776D">
      <w:pPr>
        <w:ind w:left="720" w:firstLine="720"/>
        <w:jc w:val="center"/>
        <w:rPr>
          <w:b/>
        </w:rPr>
      </w:pPr>
      <w:commentRangeStart w:id="515"/>
      <w:r w:rsidRPr="00AC2EFA">
        <w:rPr>
          <w:b/>
        </w:rPr>
        <w:t xml:space="preserve">Figure </w:t>
      </w:r>
      <w:ins w:id="516" w:author="Jimmy Erickson" w:date="2020-12-11T04:41:00Z">
        <w:r w:rsidR="0001659F">
          <w:rPr>
            <w:b/>
          </w:rPr>
          <w:t>3</w:t>
        </w:r>
      </w:ins>
      <w:del w:id="517" w:author="Jimmy Erickson" w:date="2020-12-11T04:41:00Z">
        <w:r w:rsidRPr="00AC2EFA" w:rsidDel="0001659F">
          <w:rPr>
            <w:b/>
          </w:rPr>
          <w:delText>2</w:delText>
        </w:r>
      </w:del>
      <w:r w:rsidR="00AC2EFA">
        <w:rPr>
          <w:b/>
        </w:rPr>
        <w:t xml:space="preserve">:  </w:t>
      </w:r>
      <w:r w:rsidR="0069468C">
        <w:rPr>
          <w:b/>
        </w:rPr>
        <w:t>Yearly Distribution of Disaster Events</w:t>
      </w:r>
      <w:commentRangeEnd w:id="515"/>
      <w:r w:rsidR="00071B82">
        <w:rPr>
          <w:rStyle w:val="CommentReference"/>
        </w:rPr>
        <w:commentReference w:id="515"/>
      </w:r>
    </w:p>
    <w:p w14:paraId="6867EC02" w14:textId="77777777" w:rsidR="005A311D" w:rsidRPr="009A2434" w:rsidRDefault="005A311D" w:rsidP="00071B82"/>
    <w:p w14:paraId="2B481ECB" w14:textId="77777777" w:rsidR="00FD6252" w:rsidRDefault="00FD6252" w:rsidP="00C46641">
      <w:pPr>
        <w:rPr>
          <w:ins w:id="518" w:author="Jimmy Erickson" w:date="2020-12-11T04:48:00Z"/>
          <w:bCs/>
          <w:noProof/>
        </w:rPr>
      </w:pPr>
    </w:p>
    <w:p w14:paraId="5AD20C07" w14:textId="791065F7" w:rsidR="009A2434" w:rsidRDefault="00FD6252" w:rsidP="00FD6252">
      <w:pPr>
        <w:ind w:left="720" w:firstLine="720"/>
        <w:rPr>
          <w:ins w:id="519" w:author="Jimmy Erickson" w:date="2020-12-11T04:49:00Z"/>
          <w:bCs/>
        </w:rPr>
      </w:pPr>
      <w:ins w:id="520" w:author="Jimmy Erickson" w:date="2020-12-11T04:48:00Z">
        <w:r>
          <w:rPr>
            <w:bCs/>
            <w:noProof/>
          </w:rPr>
          <w:drawing>
            <wp:inline distT="0" distB="0" distL="0" distR="0" wp14:anchorId="15A8C9EA" wp14:editId="0291E3A8">
              <wp:extent cx="4838700" cy="26763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t="707" r="2892"/>
                      <a:stretch/>
                    </pic:blipFill>
                    <pic:spPr bwMode="auto">
                      <a:xfrm>
                        <a:off x="0" y="0"/>
                        <a:ext cx="4842601" cy="2678483"/>
                      </a:xfrm>
                      <a:prstGeom prst="rect">
                        <a:avLst/>
                      </a:prstGeom>
                      <a:noFill/>
                      <a:ln>
                        <a:noFill/>
                      </a:ln>
                      <a:extLst>
                        <a:ext uri="{53640926-AAD7-44D8-BBD7-CCE9431645EC}">
                          <a14:shadowObscured xmlns:a14="http://schemas.microsoft.com/office/drawing/2010/main"/>
                        </a:ext>
                      </a:extLst>
                    </pic:spPr>
                  </pic:pic>
                </a:graphicData>
              </a:graphic>
            </wp:inline>
          </w:drawing>
        </w:r>
      </w:ins>
    </w:p>
    <w:p w14:paraId="0524B948" w14:textId="17976AEF" w:rsidR="00FD6252" w:rsidRPr="00FD6252" w:rsidRDefault="00FD6252" w:rsidP="00FD6252">
      <w:pPr>
        <w:ind w:left="720" w:firstLine="720"/>
        <w:jc w:val="center"/>
        <w:rPr>
          <w:b/>
          <w:rPrChange w:id="521" w:author="Jimmy Erickson" w:date="2020-12-11T04:49:00Z">
            <w:rPr>
              <w:bCs/>
            </w:rPr>
          </w:rPrChange>
        </w:rPr>
        <w:pPrChange w:id="522" w:author="Jimmy Erickson" w:date="2020-12-11T04:49:00Z">
          <w:pPr/>
        </w:pPrChange>
      </w:pPr>
      <w:ins w:id="523" w:author="Jimmy Erickson" w:date="2020-12-11T04:49:00Z">
        <w:r>
          <w:rPr>
            <w:b/>
          </w:rPr>
          <w:t>Figure 4: Yearly Distribution of Protest Events</w:t>
        </w:r>
      </w:ins>
    </w:p>
    <w:p w14:paraId="53FA3758" w14:textId="4D595118" w:rsidR="009A2434" w:rsidRPr="009A2434" w:rsidRDefault="009A2434">
      <w:r w:rsidRPr="009A2434">
        <w:br w:type="page"/>
      </w:r>
      <w:ins w:id="524" w:author="Jimmy Erickson" w:date="2020-12-11T04:48:00Z">
        <w:r w:rsidR="00FD6252">
          <w:rPr>
            <w:noProof/>
          </w:rPr>
          <w:lastRenderedPageBreak/>
          <w:drawing>
            <wp:inline distT="0" distB="0" distL="0" distR="0" wp14:anchorId="04AA46B9" wp14:editId="6D0E016B">
              <wp:extent cx="5934075" cy="3209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209925"/>
                      </a:xfrm>
                      <a:prstGeom prst="rect">
                        <a:avLst/>
                      </a:prstGeom>
                      <a:noFill/>
                      <a:ln>
                        <a:noFill/>
                      </a:ln>
                    </pic:spPr>
                  </pic:pic>
                </a:graphicData>
              </a:graphic>
            </wp:inline>
          </w:drawing>
        </w:r>
      </w:ins>
    </w:p>
    <w:tbl>
      <w:tblPr>
        <w:tblStyle w:val="TableGrid"/>
        <w:tblW w:w="0" w:type="auto"/>
        <w:tblLook w:val="04A0" w:firstRow="1" w:lastRow="0" w:firstColumn="1" w:lastColumn="0" w:noHBand="0" w:noVBand="1"/>
      </w:tblPr>
      <w:tblGrid>
        <w:gridCol w:w="924"/>
        <w:gridCol w:w="2796"/>
        <w:gridCol w:w="2826"/>
        <w:gridCol w:w="2804"/>
      </w:tblGrid>
      <w:tr w:rsidR="009A2434" w:rsidRPr="009A2434" w:rsidDel="0030078F" w14:paraId="581E990D" w14:textId="0D63B949" w:rsidTr="00AC2EFA">
        <w:tc>
          <w:tcPr>
            <w:tcW w:w="924" w:type="dxa"/>
          </w:tcPr>
          <w:p w14:paraId="79286F43" w14:textId="013D2232" w:rsidR="009A2434" w:rsidRPr="009A2434" w:rsidDel="0030078F" w:rsidRDefault="009A2434" w:rsidP="00C46641">
            <w:pPr>
              <w:rPr>
                <w:moveFrom w:id="525" w:author="Jimmy Erickson" w:date="2020-12-11T04:15:00Z"/>
                <w:bCs/>
              </w:rPr>
            </w:pPr>
            <w:moveFromRangeStart w:id="526" w:author="Jimmy Erickson" w:date="2020-12-11T04:15:00Z" w:name="move58552531"/>
            <w:moveFrom w:id="527" w:author="Jimmy Erickson" w:date="2020-12-11T04:15:00Z">
              <w:r w:rsidRPr="009A2434" w:rsidDel="0030078F">
                <w:rPr>
                  <w:bCs/>
                </w:rPr>
                <w:t>Km Range</w:t>
              </w:r>
            </w:moveFrom>
          </w:p>
        </w:tc>
        <w:tc>
          <w:tcPr>
            <w:tcW w:w="2796" w:type="dxa"/>
          </w:tcPr>
          <w:p w14:paraId="1F4156E0" w14:textId="6A0EA1EC" w:rsidR="009A2434" w:rsidRPr="009A2434" w:rsidDel="0030078F" w:rsidRDefault="009A2434" w:rsidP="00C46641">
            <w:pPr>
              <w:rPr>
                <w:moveFrom w:id="528" w:author="Jimmy Erickson" w:date="2020-12-11T04:15:00Z"/>
                <w:bCs/>
              </w:rPr>
            </w:pPr>
            <w:moveFrom w:id="529" w:author="Jimmy Erickson" w:date="2020-12-11T04:15:00Z">
              <w:r w:rsidRPr="009A2434" w:rsidDel="0030078F">
                <w:rPr>
                  <w:bCs/>
                </w:rPr>
                <w:t>40</w:t>
              </w:r>
            </w:moveFrom>
          </w:p>
        </w:tc>
        <w:tc>
          <w:tcPr>
            <w:tcW w:w="2826" w:type="dxa"/>
          </w:tcPr>
          <w:p w14:paraId="28AE9AD4" w14:textId="5733F5A3" w:rsidR="009A2434" w:rsidRPr="009A2434" w:rsidDel="0030078F" w:rsidRDefault="009A2434" w:rsidP="00C46641">
            <w:pPr>
              <w:rPr>
                <w:moveFrom w:id="530" w:author="Jimmy Erickson" w:date="2020-12-11T04:15:00Z"/>
                <w:bCs/>
              </w:rPr>
            </w:pPr>
            <w:moveFrom w:id="531" w:author="Jimmy Erickson" w:date="2020-12-11T04:15:00Z">
              <w:r w:rsidRPr="009A2434" w:rsidDel="0030078F">
                <w:rPr>
                  <w:bCs/>
                </w:rPr>
                <w:t>80</w:t>
              </w:r>
            </w:moveFrom>
          </w:p>
        </w:tc>
        <w:tc>
          <w:tcPr>
            <w:tcW w:w="2804" w:type="dxa"/>
          </w:tcPr>
          <w:p w14:paraId="4D768D7B" w14:textId="2228AC39" w:rsidR="009A2434" w:rsidRPr="009A2434" w:rsidDel="0030078F" w:rsidRDefault="009A2434" w:rsidP="00C46641">
            <w:pPr>
              <w:rPr>
                <w:moveFrom w:id="532" w:author="Jimmy Erickson" w:date="2020-12-11T04:15:00Z"/>
                <w:bCs/>
              </w:rPr>
            </w:pPr>
            <w:moveFrom w:id="533" w:author="Jimmy Erickson" w:date="2020-12-11T04:15:00Z">
              <w:r w:rsidRPr="009A2434" w:rsidDel="0030078F">
                <w:rPr>
                  <w:bCs/>
                </w:rPr>
                <w:t>120</w:t>
              </w:r>
            </w:moveFrom>
          </w:p>
        </w:tc>
      </w:tr>
      <w:tr w:rsidR="009A2434" w:rsidDel="0030078F" w14:paraId="0BAAE301" w14:textId="32E7987F" w:rsidTr="00AC2EFA">
        <w:tc>
          <w:tcPr>
            <w:tcW w:w="924" w:type="dxa"/>
          </w:tcPr>
          <w:p w14:paraId="1A1F1EC7" w14:textId="247E1FA5" w:rsidR="009A2434" w:rsidRPr="009A2434" w:rsidDel="0030078F" w:rsidRDefault="009A2434" w:rsidP="00C46641">
            <w:pPr>
              <w:rPr>
                <w:moveFrom w:id="534" w:author="Jimmy Erickson" w:date="2020-12-11T04:15:00Z"/>
                <w:bCs/>
              </w:rPr>
            </w:pPr>
            <w:moveFrom w:id="535" w:author="Jimmy Erickson" w:date="2020-12-11T04:15:00Z">
              <w:r w:rsidRPr="009A2434" w:rsidDel="0030078F">
                <w:rPr>
                  <w:bCs/>
                </w:rPr>
                <w:t>Heat</w:t>
              </w:r>
              <w:r w:rsidRPr="00AC2EFA" w:rsidDel="0030078F">
                <w:rPr>
                  <w:bCs/>
                </w:rPr>
                <w:t>-</w:t>
              </w:r>
              <w:r w:rsidRPr="009A2434" w:rsidDel="0030078F">
                <w:rPr>
                  <w:bCs/>
                </w:rPr>
                <w:t>map</w:t>
              </w:r>
            </w:moveFrom>
          </w:p>
        </w:tc>
        <w:tc>
          <w:tcPr>
            <w:tcW w:w="2796" w:type="dxa"/>
          </w:tcPr>
          <w:p w14:paraId="36EC8B04" w14:textId="52C5190A" w:rsidR="009A2434" w:rsidDel="0030078F" w:rsidRDefault="009A2434" w:rsidP="00C46641">
            <w:pPr>
              <w:rPr>
                <w:moveFrom w:id="536" w:author="Jimmy Erickson" w:date="2020-12-11T04:15:00Z"/>
                <w:bCs/>
              </w:rPr>
            </w:pPr>
            <w:moveFrom w:id="537" w:author="Jimmy Erickson" w:date="2020-12-11T04:15:00Z">
              <w:r w:rsidRPr="00AC2EFA" w:rsidDel="0030078F">
                <w:rPr>
                  <w:bCs/>
                  <w:noProof/>
                  <w:lang w:val="en-US"/>
                </w:rPr>
                <w:drawing>
                  <wp:inline distT="0" distB="0" distL="0" distR="0" wp14:anchorId="4618C40F" wp14:editId="5D1CEE3D">
                    <wp:extent cx="7474881" cy="1629882"/>
                    <wp:effectExtent l="7938" t="0" r="952" b="953"/>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7707521" cy="1680609"/>
                            </a:xfrm>
                            <a:prstGeom prst="rect">
                              <a:avLst/>
                            </a:prstGeom>
                            <a:noFill/>
                            <a:ln>
                              <a:noFill/>
                            </a:ln>
                          </pic:spPr>
                        </pic:pic>
                      </a:graphicData>
                    </a:graphic>
                  </wp:inline>
                </w:drawing>
              </w:r>
            </w:moveFrom>
          </w:p>
        </w:tc>
        <w:tc>
          <w:tcPr>
            <w:tcW w:w="2826" w:type="dxa"/>
          </w:tcPr>
          <w:p w14:paraId="2B9DE050" w14:textId="38650C67" w:rsidR="009A2434" w:rsidDel="0030078F" w:rsidRDefault="009A2434" w:rsidP="00C46641">
            <w:pPr>
              <w:rPr>
                <w:moveFrom w:id="538" w:author="Jimmy Erickson" w:date="2020-12-11T04:15:00Z"/>
                <w:bCs/>
              </w:rPr>
            </w:pPr>
            <w:moveFrom w:id="539" w:author="Jimmy Erickson" w:date="2020-12-11T04:15:00Z">
              <w:r w:rsidRPr="00AC2EFA" w:rsidDel="0030078F">
                <w:rPr>
                  <w:bCs/>
                  <w:noProof/>
                  <w:lang w:val="en-US"/>
                </w:rPr>
                <w:drawing>
                  <wp:inline distT="0" distB="0" distL="0" distR="0" wp14:anchorId="712A95D5" wp14:editId="4A408839">
                    <wp:extent cx="7524450" cy="1656155"/>
                    <wp:effectExtent l="318" t="0" r="952" b="95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642614" cy="1682163"/>
                            </a:xfrm>
                            <a:prstGeom prst="rect">
                              <a:avLst/>
                            </a:prstGeom>
                            <a:noFill/>
                            <a:ln>
                              <a:noFill/>
                            </a:ln>
                          </pic:spPr>
                        </pic:pic>
                      </a:graphicData>
                    </a:graphic>
                  </wp:inline>
                </w:drawing>
              </w:r>
            </w:moveFrom>
          </w:p>
        </w:tc>
        <w:tc>
          <w:tcPr>
            <w:tcW w:w="2804" w:type="dxa"/>
          </w:tcPr>
          <w:p w14:paraId="62B317F4" w14:textId="564F150E" w:rsidR="009A2434" w:rsidDel="0030078F" w:rsidRDefault="009A2434" w:rsidP="00C46641">
            <w:pPr>
              <w:rPr>
                <w:moveFrom w:id="540" w:author="Jimmy Erickson" w:date="2020-12-11T04:15:00Z"/>
                <w:bCs/>
              </w:rPr>
            </w:pPr>
            <w:moveFrom w:id="541" w:author="Jimmy Erickson" w:date="2020-12-11T04:15:00Z">
              <w:r w:rsidRPr="00AC2EFA" w:rsidDel="0030078F">
                <w:rPr>
                  <w:bCs/>
                  <w:noProof/>
                  <w:lang w:val="en-US"/>
                </w:rPr>
                <w:drawing>
                  <wp:inline distT="0" distB="0" distL="0" distR="0" wp14:anchorId="1C2F6351" wp14:editId="10B38865">
                    <wp:extent cx="7506002" cy="1643482"/>
                    <wp:effectExtent l="0" t="254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669351" cy="1679248"/>
                            </a:xfrm>
                            <a:prstGeom prst="rect">
                              <a:avLst/>
                            </a:prstGeom>
                            <a:noFill/>
                            <a:ln>
                              <a:noFill/>
                            </a:ln>
                          </pic:spPr>
                        </pic:pic>
                      </a:graphicData>
                    </a:graphic>
                  </wp:inline>
                </w:drawing>
              </w:r>
            </w:moveFrom>
          </w:p>
        </w:tc>
      </w:tr>
    </w:tbl>
    <w:p w14:paraId="07A36FE3" w14:textId="79D214E1" w:rsidR="009A2434" w:rsidDel="0030078F" w:rsidRDefault="009A2434" w:rsidP="00C46641">
      <w:pPr>
        <w:rPr>
          <w:moveFrom w:id="542" w:author="Jimmy Erickson" w:date="2020-12-11T04:15:00Z"/>
          <w:bCs/>
        </w:rPr>
      </w:pPr>
    </w:p>
    <w:p w14:paraId="265EF59C" w14:textId="6362B87D" w:rsidR="00EC102B" w:rsidDel="0030078F" w:rsidRDefault="009A2434" w:rsidP="00AC2EFA">
      <w:pPr>
        <w:jc w:val="center"/>
        <w:rPr>
          <w:moveFrom w:id="543" w:author="Jimmy Erickson" w:date="2020-12-11T04:15:00Z"/>
          <w:bCs/>
        </w:rPr>
      </w:pPr>
      <w:commentRangeStart w:id="544"/>
      <w:moveFrom w:id="545" w:author="Jimmy Erickson" w:date="2020-12-11T04:15:00Z">
        <w:r w:rsidDel="0030078F">
          <w:rPr>
            <w:b/>
          </w:rPr>
          <w:t>Figure 3</w:t>
        </w:r>
        <w:r w:rsidR="0069468C" w:rsidDel="0030078F">
          <w:rPr>
            <w:b/>
          </w:rPr>
          <w:t>: Timeline Heatmaps for Varying Ranges</w:t>
        </w:r>
        <w:commentRangeEnd w:id="544"/>
        <w:r w:rsidR="00071B82" w:rsidDel="0030078F">
          <w:rPr>
            <w:rStyle w:val="CommentReference"/>
          </w:rPr>
          <w:commentReference w:id="544"/>
        </w:r>
      </w:moveFrom>
    </w:p>
    <w:moveFromRangeEnd w:id="526"/>
    <w:p w14:paraId="58F40035" w14:textId="75D5F080" w:rsidR="00EC102B" w:rsidRPr="00EC102B" w:rsidRDefault="00EC102B" w:rsidP="00C46641">
      <w:pPr>
        <w:rPr>
          <w:bCs/>
        </w:rPr>
      </w:pPr>
    </w:p>
    <w:p w14:paraId="32871CAE" w14:textId="4D18E836" w:rsidR="005371EA" w:rsidRDefault="00EC102B" w:rsidP="00AC2EFA">
      <w:pPr>
        <w:jc w:val="center"/>
        <w:rPr>
          <w:b/>
        </w:rPr>
      </w:pPr>
      <w:r>
        <w:rPr>
          <w:b/>
        </w:rPr>
        <w:t>Figure 3</w:t>
      </w:r>
    </w:p>
    <w:p w14:paraId="3B01F6FE" w14:textId="7656A091" w:rsidR="00387411" w:rsidRPr="003D7783" w:rsidRDefault="00387411" w:rsidP="00387411">
      <w:pPr>
        <w:rPr>
          <w:bCs/>
          <w:vertAlign w:val="subscript"/>
          <w:rPrChange w:id="546" w:author="Jimmy Erickson" w:date="2020-12-11T15:14:00Z">
            <w:rPr>
              <w:b/>
            </w:rPr>
          </w:rPrChange>
        </w:rPr>
        <w:pPrChange w:id="547" w:author="Jimmy Erickson" w:date="2020-12-11T05:19:00Z">
          <w:pPr>
            <w:jc w:val="center"/>
          </w:pPr>
        </w:pPrChange>
      </w:pPr>
    </w:p>
    <w:p w14:paraId="6211BFB0" w14:textId="77777777" w:rsidR="00F031FC" w:rsidRDefault="00F031FC" w:rsidP="00C46641">
      <w:pPr>
        <w:rPr>
          <w:b/>
        </w:rPr>
      </w:pPr>
      <w:r w:rsidRPr="00F031FC">
        <w:rPr>
          <w:b/>
        </w:rPr>
        <w:t>4.</w:t>
      </w:r>
      <w:r w:rsidRPr="00F031FC">
        <w:rPr>
          <w:b/>
        </w:rPr>
        <w:tab/>
      </w:r>
      <w:r w:rsidRPr="00C46641">
        <w:rPr>
          <w:b/>
        </w:rPr>
        <w:t>Results</w:t>
      </w:r>
    </w:p>
    <w:p w14:paraId="57E36B83" w14:textId="77777777" w:rsidR="00F031FC" w:rsidRPr="00F031FC" w:rsidRDefault="00F031FC" w:rsidP="00C46641">
      <w:pPr>
        <w:rPr>
          <w:b/>
        </w:rPr>
      </w:pPr>
    </w:p>
    <w:p w14:paraId="353B5433" w14:textId="77777777" w:rsidR="00F031FC" w:rsidRDefault="00F031FC" w:rsidP="00C46641">
      <w:pPr>
        <w:rPr>
          <w:b/>
        </w:rPr>
      </w:pPr>
      <w:r w:rsidRPr="00F031FC">
        <w:rPr>
          <w:b/>
        </w:rPr>
        <w:t>5.</w:t>
      </w:r>
      <w:r w:rsidRPr="00F031FC">
        <w:rPr>
          <w:b/>
        </w:rPr>
        <w:tab/>
      </w:r>
      <w:r w:rsidRPr="00C46641">
        <w:rPr>
          <w:b/>
        </w:rPr>
        <w:t>Discussion</w:t>
      </w:r>
    </w:p>
    <w:p w14:paraId="4AA0593B" w14:textId="77777777" w:rsidR="00F031FC" w:rsidRPr="00F031FC" w:rsidRDefault="00F031FC" w:rsidP="00C46641">
      <w:pPr>
        <w:rPr>
          <w:b/>
        </w:rPr>
      </w:pPr>
    </w:p>
    <w:p w14:paraId="003D2A21" w14:textId="6A551DCD" w:rsidR="00F031FC" w:rsidRPr="00C46641" w:rsidRDefault="00F031FC" w:rsidP="00C46641">
      <w:pPr>
        <w:rPr>
          <w:b/>
        </w:rPr>
      </w:pPr>
      <w:r w:rsidRPr="00F031FC">
        <w:rPr>
          <w:b/>
        </w:rPr>
        <w:t>6.</w:t>
      </w:r>
      <w:r w:rsidRPr="00F031FC">
        <w:rPr>
          <w:b/>
        </w:rPr>
        <w:tab/>
      </w:r>
      <w:r w:rsidRPr="00C46641">
        <w:rPr>
          <w:b/>
        </w:rPr>
        <w:t>Conclusions and Future Work</w:t>
      </w:r>
    </w:p>
    <w:p w14:paraId="2B5D7D59" w14:textId="595C7230" w:rsidR="00F031FC" w:rsidRDefault="00F031FC"/>
    <w:p w14:paraId="4A957C3F" w14:textId="1950661F" w:rsidR="0091263E" w:rsidRDefault="0091263E">
      <w:r>
        <w:t>References</w:t>
      </w:r>
    </w:p>
    <w:p w14:paraId="3C6A7247" w14:textId="439AF4F9" w:rsidR="0091263E" w:rsidRPr="00A73F9F" w:rsidRDefault="0091263E">
      <w:r w:rsidRPr="00C46641">
        <w:t xml:space="preserve">Olson, R. S. and A. C. Drury (1998) </w:t>
      </w:r>
      <w:r w:rsidRPr="00A73F9F">
        <w:t xml:space="preserve">‘Disasters and Political Unrest: An Empirical Investigation’, </w:t>
      </w:r>
      <w:r w:rsidRPr="00C46641">
        <w:rPr>
          <w:i/>
          <w:iCs/>
        </w:rPr>
        <w:t>Journal of Contingencies and Crisis Management</w:t>
      </w:r>
      <w:r w:rsidRPr="00A73F9F">
        <w:t>, Volume 6, Number 3, Pages 153-161</w:t>
      </w:r>
    </w:p>
    <w:p w14:paraId="7D17A81C" w14:textId="29FC0642" w:rsidR="0091263E" w:rsidRPr="00A73F9F" w:rsidRDefault="0091263E"/>
    <w:p w14:paraId="4488DE67" w14:textId="53AB5219" w:rsidR="00A73F9F" w:rsidRPr="00A73F9F" w:rsidRDefault="00A73F9F">
      <w:r w:rsidRPr="00A73F9F">
        <w:t xml:space="preserve">Becker, S.L. and </w:t>
      </w:r>
      <w:proofErr w:type="spellStart"/>
      <w:r w:rsidRPr="00A73F9F">
        <w:t>Reusser</w:t>
      </w:r>
      <w:proofErr w:type="spellEnd"/>
      <w:r w:rsidRPr="00A73F9F">
        <w:t xml:space="preserve">, D.E. (2016) ‘Disasters as opportunities for social change: Using the multi-level perspective to consider the barriers to disaster-related transitions.’, </w:t>
      </w:r>
      <w:r w:rsidRPr="00C46641">
        <w:rPr>
          <w:i/>
          <w:iCs/>
        </w:rPr>
        <w:t>International Journal of Disaster Risk Reduction</w:t>
      </w:r>
      <w:r w:rsidRPr="00A73F9F">
        <w:t>, Volume 18, Pages 75-88</w:t>
      </w:r>
    </w:p>
    <w:p w14:paraId="5BA00B97" w14:textId="77777777" w:rsidR="0091263E" w:rsidRDefault="0091263E" w:rsidP="0091263E">
      <w:pPr>
        <w:pStyle w:val="NormalWeb"/>
        <w:ind w:left="567" w:hanging="567"/>
      </w:pPr>
      <w:r w:rsidRPr="00A73F9F">
        <w:t xml:space="preserve">BBC News. “Lebanon's PM-Designate </w:t>
      </w:r>
      <w:proofErr w:type="spellStart"/>
      <w:r w:rsidRPr="00A73F9F">
        <w:t>Adib</w:t>
      </w:r>
      <w:proofErr w:type="spellEnd"/>
      <w:r w:rsidRPr="00A73F9F">
        <w:t xml:space="preserve"> Fails to Form New Government</w:t>
      </w:r>
      <w:r>
        <w:t xml:space="preserve"> after Blast.” </w:t>
      </w:r>
      <w:r>
        <w:rPr>
          <w:i/>
          <w:iCs/>
        </w:rPr>
        <w:t>BBC News</w:t>
      </w:r>
      <w:r>
        <w:t xml:space="preserve">, BBC, 26 Sept. 2020, www.bbc.com/news/world-middle-east-54307896. </w:t>
      </w:r>
    </w:p>
    <w:p w14:paraId="063B9136" w14:textId="77777777" w:rsidR="0091263E" w:rsidRPr="0091263E" w:rsidRDefault="0091263E" w:rsidP="00C46641"/>
    <w:sectPr w:rsidR="0091263E" w:rsidRPr="0091263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immy Erickson" w:date="2020-10-12T03:31:00Z" w:initials="JE">
    <w:p w14:paraId="1F8DB1D9" w14:textId="21EE176F" w:rsidR="004F0ECA" w:rsidRDefault="004F0ECA">
      <w:pPr>
        <w:pStyle w:val="CommentText"/>
      </w:pPr>
      <w:r>
        <w:rPr>
          <w:rStyle w:val="CommentReference"/>
        </w:rPr>
        <w:annotationRef/>
      </w:r>
      <w:r>
        <w:t>. (</w:t>
      </w:r>
      <w:r>
        <w:rPr>
          <w:b/>
          <w:i/>
        </w:rPr>
        <w:t>Are we supposed to be writing this from the POV of the beginning or end of the project?)</w:t>
      </w:r>
      <w:r>
        <w:rPr>
          <w:b/>
        </w:rPr>
        <w:t xml:space="preserve"> </w:t>
      </w:r>
      <w:r>
        <w:rPr>
          <w:rStyle w:val="CommentReference"/>
        </w:rPr>
        <w:annotationRef/>
      </w:r>
      <w:r>
        <w:rPr>
          <w:rStyle w:val="CommentReference"/>
        </w:rPr>
        <w:annotationRef/>
      </w:r>
    </w:p>
  </w:comment>
  <w:comment w:id="2" w:author="Jimmy Erickson" w:date="2020-10-12T03:32:00Z" w:initials="JE">
    <w:p w14:paraId="48922D6D" w14:textId="657AB898" w:rsidR="004F0ECA" w:rsidRDefault="004F0ECA">
      <w:pPr>
        <w:pStyle w:val="CommentText"/>
      </w:pPr>
      <w:r>
        <w:rPr>
          <w:rStyle w:val="CommentReference"/>
        </w:rPr>
        <w:annotationRef/>
      </w:r>
      <w:r>
        <w:t>This</w:t>
      </w:r>
      <w:r>
        <w:rPr>
          <w:rStyle w:val="CommentReference"/>
        </w:rPr>
        <w:annotationRef/>
      </w:r>
      <w:r>
        <w:t xml:space="preserve"> paper will not be focusing on innovation in the field of Computer Science. Instead, we will be focusing on studying the relationship between disasters and social unrest while finding new ways to apply data science techniques to our proposed problem.</w:t>
      </w:r>
    </w:p>
  </w:comment>
  <w:comment w:id="5" w:author="LKSOH" w:date="2020-10-05T10:44:00Z" w:initials="LKSOH">
    <w:p w14:paraId="06627D9F" w14:textId="06389747" w:rsidR="004F0ECA" w:rsidRDefault="004F0ECA">
      <w:pPr>
        <w:pStyle w:val="CommentText"/>
      </w:pPr>
      <w:r>
        <w:rPr>
          <w:rStyle w:val="CommentReference"/>
        </w:rPr>
        <w:annotationRef/>
      </w:r>
      <w:r>
        <w:t>Not necessarily true.  How to reconcile the datasets from different sources might not be simple at all.</w:t>
      </w:r>
    </w:p>
  </w:comment>
  <w:comment w:id="6" w:author="Jimmy Erickson" w:date="2020-10-12T03:38:00Z" w:initials="JE">
    <w:p w14:paraId="1C75624E" w14:textId="743B6976" w:rsidR="004F0ECA" w:rsidRDefault="004F0ECA">
      <w:pPr>
        <w:pStyle w:val="CommentText"/>
      </w:pPr>
      <w:r>
        <w:rPr>
          <w:rStyle w:val="CommentReference"/>
        </w:rPr>
        <w:annotationRef/>
      </w:r>
      <w:r>
        <w:t>“We will be documenting the process we go through in order to create a combined dataset from multiple sources with their data in differing formats. We will also use modern techniques to analyze and model the data, as well as writing scripts in order to assist in managing the data.”</w:t>
      </w:r>
    </w:p>
  </w:comment>
  <w:comment w:id="4" w:author="Jimmy Erickson" w:date="2020-10-12T03:40:00Z" w:initials="JE">
    <w:p w14:paraId="283232F3" w14:textId="77777777" w:rsidR="004F0ECA" w:rsidRDefault="004F0ECA" w:rsidP="00460552">
      <w:pPr>
        <w:pStyle w:val="CommentText"/>
      </w:pPr>
      <w:r>
        <w:rPr>
          <w:rStyle w:val="CommentReference"/>
        </w:rPr>
        <w:annotationRef/>
      </w:r>
      <w:r>
        <w:rPr>
          <w:rStyle w:val="CommentReference"/>
        </w:rPr>
        <w:annotationRef/>
      </w:r>
      <w:r>
        <w:t>“We will be documenting the process we go through in order to create a combined dataset from multiple sources with their data in differing formats. We will also use modern techniques to analyze and model the data, as well as writing scripts in order to assist in managing the data.”</w:t>
      </w:r>
    </w:p>
    <w:p w14:paraId="2649BDD1" w14:textId="28D96520" w:rsidR="004F0ECA" w:rsidRDefault="004F0ECA">
      <w:pPr>
        <w:pStyle w:val="CommentText"/>
      </w:pPr>
    </w:p>
  </w:comment>
  <w:comment w:id="7" w:author="Jimmy Erickson" w:date="2020-10-12T03:38:00Z" w:initials="JE">
    <w:p w14:paraId="1ECBA0CE" w14:textId="5662842C" w:rsidR="004F0ECA" w:rsidRDefault="004F0ECA">
      <w:pPr>
        <w:pStyle w:val="CommentText"/>
      </w:pPr>
      <w:r>
        <w:rPr>
          <w:rStyle w:val="CommentReference"/>
        </w:rPr>
        <w:annotationRef/>
      </w:r>
      <w:r>
        <w:t>“…context of unrest. And to use Data Science techniques to build out methods of modeling these events so as to support our research and give a starting point for future research of this topic.”</w:t>
      </w:r>
    </w:p>
  </w:comment>
  <w:comment w:id="8" w:author="LKSOH" w:date="2020-10-05T10:45:00Z" w:initials="LKSOH">
    <w:p w14:paraId="54DEAF28" w14:textId="77777777" w:rsidR="004F0ECA" w:rsidRDefault="004F0ECA">
      <w:pPr>
        <w:pStyle w:val="CommentText"/>
      </w:pPr>
      <w:r>
        <w:rPr>
          <w:rStyle w:val="CommentReference"/>
        </w:rPr>
        <w:annotationRef/>
      </w:r>
      <w:r>
        <w:t xml:space="preserve">Hmm … we also want to identify a computational approach to support that … … </w:t>
      </w:r>
    </w:p>
    <w:p w14:paraId="6A0BC33F" w14:textId="52CD2B87" w:rsidR="004F0ECA" w:rsidRDefault="004F0ECA">
      <w:pPr>
        <w:pStyle w:val="CommentText"/>
      </w:pPr>
    </w:p>
  </w:comment>
  <w:comment w:id="11" w:author="Jimmy Erickson" w:date="2020-10-12T03:41:00Z" w:initials="JE">
    <w:p w14:paraId="3E6316CA" w14:textId="7105B0C1" w:rsidR="004F0ECA" w:rsidRDefault="004F0ECA">
      <w:pPr>
        <w:pStyle w:val="CommentText"/>
      </w:pPr>
      <w:r>
        <w:rPr>
          <w:rStyle w:val="CommentReference"/>
        </w:rPr>
        <w:annotationRef/>
      </w:r>
      <w:r>
        <w:t xml:space="preserve">Methodology section: The data sources we are using are the </w:t>
      </w:r>
      <w:proofErr w:type="spellStart"/>
      <w:r>
        <w:t>DesInventar</w:t>
      </w:r>
      <w:proofErr w:type="spellEnd"/>
      <w:r>
        <w:t xml:space="preserve"> and GDELT databases. The </w:t>
      </w:r>
      <w:proofErr w:type="spellStart"/>
      <w:r>
        <w:t>DesInventar</w:t>
      </w:r>
      <w:proofErr w:type="spellEnd"/>
      <w:r>
        <w:t xml:space="preserve"> database is a project sponsored by the United Nations to track disaster events around the world and assemble a highly accurate dataset of these disasters. </w:t>
      </w:r>
      <w:proofErr w:type="spellStart"/>
      <w:r>
        <w:t>DesInventar</w:t>
      </w:r>
      <w:proofErr w:type="spellEnd"/>
      <w:r>
        <w:t xml:space="preserve"> partners with universities in each region they are tracking in order to ensure accurate data with minimal undercounting or overcounting. The </w:t>
      </w:r>
      <w:proofErr w:type="spellStart"/>
      <w:r>
        <w:t>DesInventar</w:t>
      </w:r>
      <w:proofErr w:type="spellEnd"/>
      <w:r>
        <w:t xml:space="preserve"> dataset we have for India includes the three states of Uttarakhand, Tamil Nadu, and Orissa for the year range 1985 - 2012. The attributes provided for events in these regions include the following: state, district, block, date, type, sub-type, cause, source, deaths, injuries, and many additional metrics we will not be using for the purpose of this project. The GDELT database is a project to map all significant events in the world, including social unrest events, which are the events we will be using from this source. Our GDELT dataset has the following fields: date, source (original actor), target (target actor), </w:t>
      </w:r>
      <w:proofErr w:type="spellStart"/>
      <w:r>
        <w:t>CAMEOcode</w:t>
      </w:r>
      <w:proofErr w:type="spellEnd"/>
      <w:r>
        <w:t xml:space="preserve"> (defines the exact type of event), </w:t>
      </w:r>
      <w:proofErr w:type="spellStart"/>
      <w:r>
        <w:t>NumEvents</w:t>
      </w:r>
      <w:proofErr w:type="spellEnd"/>
      <w:r>
        <w:t xml:space="preserve"> (if there are multiple smaller events that act as one), latitude and longitude. Both of these databases were chosen because they provide the most accurate and complete sets of data for their respective fields.</w:t>
      </w:r>
    </w:p>
  </w:comment>
  <w:comment w:id="13" w:author="LKSOH" w:date="2020-10-05T10:46:00Z" w:initials="LKSOH">
    <w:p w14:paraId="1F67A2E3" w14:textId="27C44147" w:rsidR="004F0ECA" w:rsidRDefault="004F0ECA">
      <w:pPr>
        <w:pStyle w:val="CommentText"/>
      </w:pPr>
      <w:r>
        <w:rPr>
          <w:rStyle w:val="CommentReference"/>
        </w:rPr>
        <w:annotationRef/>
      </w:r>
      <w:r>
        <w:t>It depends.  Some we know how it is going to take place: then we write.  Some we are not sure, but we have certain steps that we will be doing: then we put in bullet points.</w:t>
      </w:r>
    </w:p>
  </w:comment>
  <w:comment w:id="20" w:author="LKSOH" w:date="2020-10-21T09:53:00Z" w:initials="LKSOH">
    <w:p w14:paraId="68C18A96" w14:textId="3D0AADB7" w:rsidR="004F0ECA" w:rsidRDefault="004F0ECA">
      <w:pPr>
        <w:pStyle w:val="CommentText"/>
      </w:pPr>
      <w:r>
        <w:rPr>
          <w:rStyle w:val="CommentReference"/>
        </w:rPr>
        <w:annotationRef/>
      </w:r>
      <w:r>
        <w:t>Why is this still here?</w:t>
      </w:r>
    </w:p>
  </w:comment>
  <w:comment w:id="21" w:author="Jimmy Erickson" w:date="2020-10-26T05:12:00Z" w:initials="JE">
    <w:p w14:paraId="5DB7241D" w14:textId="26842743" w:rsidR="004F0ECA" w:rsidRDefault="004F0ECA">
      <w:pPr>
        <w:pStyle w:val="CommentText"/>
      </w:pPr>
      <w:r>
        <w:rPr>
          <w:rStyle w:val="CommentReference"/>
        </w:rPr>
        <w:annotationRef/>
      </w:r>
      <w:r>
        <w:t>I did not adequately study ICEWS, I will include an update on why we should/should not use ICEWS in the next version.</w:t>
      </w:r>
    </w:p>
  </w:comment>
  <w:comment w:id="30" w:author="LKSOH" w:date="2020-10-12T11:12:00Z" w:initials="LKSOH">
    <w:p w14:paraId="444884A0" w14:textId="10DEC831" w:rsidR="004F0ECA" w:rsidRDefault="004F0ECA">
      <w:pPr>
        <w:pStyle w:val="CommentText"/>
      </w:pPr>
      <w:r>
        <w:rPr>
          <w:rStyle w:val="CommentReference"/>
        </w:rPr>
        <w:annotationRef/>
      </w:r>
      <w:r>
        <w:t>How do we assess impact/severity of GDELT events?</w:t>
      </w:r>
    </w:p>
    <w:p w14:paraId="12FD0CBF" w14:textId="77777777" w:rsidR="004F0ECA" w:rsidRDefault="004F0ECA">
      <w:pPr>
        <w:pStyle w:val="CommentText"/>
      </w:pPr>
    </w:p>
    <w:p w14:paraId="4DB2BA3F" w14:textId="7A0C3273" w:rsidR="004F0ECA" w:rsidRDefault="004F0ECA">
      <w:pPr>
        <w:pStyle w:val="CommentText"/>
      </w:pPr>
      <w:r>
        <w:t>Do we focus on only on protests?</w:t>
      </w:r>
    </w:p>
    <w:p w14:paraId="114CC161" w14:textId="77777777" w:rsidR="004F0ECA" w:rsidRDefault="004F0ECA">
      <w:pPr>
        <w:pStyle w:val="CommentText"/>
      </w:pPr>
    </w:p>
    <w:p w14:paraId="71E230FB" w14:textId="0D7DEE85" w:rsidR="004F0ECA" w:rsidRDefault="004F0ECA">
      <w:pPr>
        <w:pStyle w:val="CommentText"/>
      </w:pPr>
      <w:r>
        <w:t>What about Government actions?  Positive, negative?</w:t>
      </w:r>
    </w:p>
  </w:comment>
  <w:comment w:id="31" w:author="Jimmy Erickson" w:date="2020-10-26T05:07:00Z" w:initials="JE">
    <w:p w14:paraId="5FDA1C5D" w14:textId="52363116" w:rsidR="004F0ECA" w:rsidRDefault="004F0ECA" w:rsidP="00E50283">
      <w:pPr>
        <w:pStyle w:val="CommentText"/>
      </w:pPr>
      <w:r>
        <w:rPr>
          <w:rStyle w:val="CommentReference"/>
        </w:rPr>
        <w:annotationRef/>
      </w:r>
    </w:p>
  </w:comment>
  <w:comment w:id="32" w:author="LKSOH" w:date="2020-10-21T09:55:00Z" w:initials="LKSOH">
    <w:p w14:paraId="2B3D1772" w14:textId="5309CABE" w:rsidR="004F0ECA" w:rsidRDefault="004F0ECA">
      <w:pPr>
        <w:pStyle w:val="CommentText"/>
      </w:pPr>
      <w:r>
        <w:rPr>
          <w:rStyle w:val="CommentReference"/>
        </w:rPr>
        <w:annotationRef/>
      </w:r>
      <w:r>
        <w:t>What about reasons for not using ICEWS?</w:t>
      </w:r>
    </w:p>
  </w:comment>
  <w:comment w:id="45" w:author="Jimmy Erickson" w:date="2020-10-21T05:42:00Z" w:initials="JE">
    <w:p w14:paraId="1E85970C" w14:textId="0479B547" w:rsidR="004F0ECA" w:rsidRDefault="004F0ECA">
      <w:pPr>
        <w:pStyle w:val="CommentText"/>
      </w:pPr>
      <w:r>
        <w:rPr>
          <w:rStyle w:val="CommentReference"/>
        </w:rPr>
        <w:annotationRef/>
      </w:r>
      <w:r>
        <w:t>If we end up adding/editing the dataset while testing models, do we edit the data preparation section, or do we just talk about the process and changes in a later section?</w:t>
      </w:r>
    </w:p>
  </w:comment>
  <w:comment w:id="46" w:author="LKSOH" w:date="2020-10-21T10:00:00Z" w:initials="LKSOH">
    <w:p w14:paraId="013CFE4B" w14:textId="02E16002" w:rsidR="004F0ECA" w:rsidRDefault="004F0ECA">
      <w:pPr>
        <w:pStyle w:val="CommentText"/>
      </w:pPr>
      <w:r>
        <w:rPr>
          <w:rStyle w:val="CommentReference"/>
        </w:rPr>
        <w:annotationRef/>
      </w:r>
      <w:r>
        <w:t>Then we update this Section 3.2 accordingly if we have changes made to the way we do things.</w:t>
      </w:r>
    </w:p>
  </w:comment>
  <w:comment w:id="47" w:author="Jimmy Erickson" w:date="2020-10-26T05:06:00Z" w:initials="JE">
    <w:p w14:paraId="2C5F8921" w14:textId="30EF1A8B" w:rsidR="004F0ECA" w:rsidRDefault="004F0ECA">
      <w:pPr>
        <w:pStyle w:val="CommentText"/>
      </w:pPr>
      <w:r>
        <w:rPr>
          <w:rStyle w:val="CommentReference"/>
        </w:rPr>
        <w:annotationRef/>
      </w:r>
      <w:r>
        <w:t>Ok, I will add sections onto this as I make changes.</w:t>
      </w:r>
    </w:p>
  </w:comment>
  <w:comment w:id="48" w:author="LKSOH" w:date="2020-12-10T10:24:00Z" w:initials="LKSOH">
    <w:p w14:paraId="004259BA" w14:textId="32FE9C65" w:rsidR="004F0ECA" w:rsidRDefault="004F0ECA">
      <w:pPr>
        <w:pStyle w:val="CommentText"/>
      </w:pPr>
      <w:r>
        <w:rPr>
          <w:rStyle w:val="CommentReference"/>
        </w:rPr>
        <w:annotationRef/>
      </w:r>
      <w:r>
        <w:t xml:space="preserve">Do you see how I make the overview paragraph general and organize for readers how to proceed to read?  See also how I renumber some of your section headers.  </w:t>
      </w:r>
    </w:p>
  </w:comment>
  <w:comment w:id="80" w:author="LKSOH" w:date="2020-12-10T10:05:00Z" w:initials="LKSOH">
    <w:p w14:paraId="197EA8EE" w14:textId="37605335" w:rsidR="004F0ECA" w:rsidRDefault="004F0ECA">
      <w:pPr>
        <w:pStyle w:val="CommentText"/>
      </w:pPr>
      <w:r>
        <w:rPr>
          <w:rStyle w:val="CommentReference"/>
        </w:rPr>
        <w:annotationRef/>
      </w:r>
      <w:r>
        <w:t>Please revise accordingly.  Maybe remove most of this.</w:t>
      </w:r>
    </w:p>
    <w:p w14:paraId="28B15D98" w14:textId="77777777" w:rsidR="004F0ECA" w:rsidRDefault="004F0ECA">
      <w:pPr>
        <w:pStyle w:val="CommentText"/>
      </w:pPr>
    </w:p>
    <w:p w14:paraId="0564DA92" w14:textId="5458B21C" w:rsidR="004F0ECA" w:rsidRDefault="004F0ECA">
      <w:pPr>
        <w:pStyle w:val="CommentText"/>
      </w:pPr>
      <w:r>
        <w:t xml:space="preserve">A KEY ISSUE:  Typically, when you describe something general, we don’t report the data-specific results such as the number of individual timelines, statistics, etc. Those should come later in a separate section.  Not here. </w:t>
      </w:r>
    </w:p>
    <w:p w14:paraId="592AA715" w14:textId="77777777" w:rsidR="004F0ECA" w:rsidRDefault="004F0ECA">
      <w:pPr>
        <w:pStyle w:val="CommentText"/>
      </w:pPr>
    </w:p>
    <w:p w14:paraId="69B5C212" w14:textId="57A07802" w:rsidR="004F0ECA" w:rsidRDefault="004F0ECA">
      <w:pPr>
        <w:pStyle w:val="CommentText"/>
      </w:pPr>
      <w:r>
        <w:t>When we present the general approach, it’s not appropriate to present findings, results in the same section.</w:t>
      </w:r>
    </w:p>
  </w:comment>
  <w:comment w:id="118" w:author="Jimmy Erickson" w:date="2020-11-06T07:48:00Z" w:initials="JE">
    <w:p w14:paraId="562A5CA8" w14:textId="04D2F053" w:rsidR="004F0ECA" w:rsidRDefault="004F0ECA">
      <w:pPr>
        <w:pStyle w:val="CommentText"/>
      </w:pPr>
      <w:r>
        <w:rPr>
          <w:rStyle w:val="CommentReference"/>
        </w:rPr>
        <w:annotationRef/>
      </w:r>
      <w:r>
        <w:t>I need to format the charts to make a figure 1.</w:t>
      </w:r>
    </w:p>
  </w:comment>
  <w:comment w:id="119" w:author="LKSOH" w:date="2020-11-06T08:16:00Z" w:initials="LKSOH">
    <w:p w14:paraId="17B7E8AD" w14:textId="4D0BFEBC" w:rsidR="004F0ECA" w:rsidRDefault="004F0ECA">
      <w:pPr>
        <w:pStyle w:val="CommentText"/>
      </w:pPr>
      <w:r>
        <w:rPr>
          <w:rStyle w:val="CommentReference"/>
        </w:rPr>
        <w:annotationRef/>
      </w:r>
      <w:r>
        <w:t>Where’s Figure 1?</w:t>
      </w:r>
    </w:p>
  </w:comment>
  <w:comment w:id="173" w:author="LKSOH" w:date="2020-12-10T10:12:00Z" w:initials="LKSOH">
    <w:p w14:paraId="52227FBA" w14:textId="63F28161" w:rsidR="004F0ECA" w:rsidRDefault="004F0ECA">
      <w:pPr>
        <w:pStyle w:val="CommentText"/>
      </w:pPr>
      <w:r>
        <w:rPr>
          <w:rStyle w:val="CommentReference"/>
        </w:rPr>
        <w:annotationRef/>
      </w:r>
      <w:r>
        <w:t>I don’t know what this is.  Your text before this Table does not specify what this is.  The number of government positive events?  The number of social unrest events? The number of protests?  Not clear.</w:t>
      </w:r>
    </w:p>
  </w:comment>
  <w:comment w:id="234" w:author="LKSOH" w:date="2020-12-10T10:16:00Z" w:initials="LKSOH">
    <w:p w14:paraId="51CC7516" w14:textId="77777777" w:rsidR="004F0ECA" w:rsidRDefault="004F0ECA" w:rsidP="0030078F">
      <w:pPr>
        <w:pStyle w:val="CommentText"/>
      </w:pPr>
      <w:r>
        <w:rPr>
          <w:rStyle w:val="CommentReference"/>
        </w:rPr>
        <w:annotationRef/>
      </w:r>
      <w:r>
        <w:t xml:space="preserve">This </w:t>
      </w:r>
      <w:proofErr w:type="gramStart"/>
      <w:r>
        <w:t>Figure  &amp;</w:t>
      </w:r>
      <w:proofErr w:type="gramEnd"/>
      <w:r>
        <w:t xml:space="preserve"> caption should be moved up to near where it was first referred to.</w:t>
      </w:r>
    </w:p>
  </w:comment>
  <w:comment w:id="263" w:author="LKSOH" w:date="2020-12-10T10:16:00Z" w:initials="LKSOH">
    <w:p w14:paraId="7A8FCFF0" w14:textId="77777777" w:rsidR="004F0ECA" w:rsidRDefault="004F0ECA" w:rsidP="00EA5342">
      <w:pPr>
        <w:pStyle w:val="CommentText"/>
      </w:pPr>
      <w:r>
        <w:rPr>
          <w:rStyle w:val="CommentReference"/>
        </w:rPr>
        <w:annotationRef/>
      </w:r>
      <w:r>
        <w:t xml:space="preserve">This </w:t>
      </w:r>
      <w:proofErr w:type="gramStart"/>
      <w:r>
        <w:t>Figure  &amp;</w:t>
      </w:r>
      <w:proofErr w:type="gramEnd"/>
      <w:r>
        <w:t xml:space="preserve"> caption should be moved up to near where it was first referred to.</w:t>
      </w:r>
    </w:p>
  </w:comment>
  <w:comment w:id="316" w:author="LKSOH" w:date="2020-12-04T15:28:00Z" w:initials="LKSOH">
    <w:p w14:paraId="18E97480" w14:textId="260925E9" w:rsidR="004F0ECA" w:rsidRDefault="004F0ECA">
      <w:pPr>
        <w:pStyle w:val="CommentText"/>
      </w:pPr>
      <w:r>
        <w:rPr>
          <w:rStyle w:val="CommentReference"/>
        </w:rPr>
        <w:annotationRef/>
      </w:r>
      <w:r>
        <w:t>Setup the context more accurately.</w:t>
      </w:r>
    </w:p>
  </w:comment>
  <w:comment w:id="319" w:author="LKSOH" w:date="2020-12-04T15:29:00Z" w:initials="LKSOH">
    <w:p w14:paraId="48001AA9" w14:textId="55EE201A" w:rsidR="004F0ECA" w:rsidRDefault="004F0ECA">
      <w:pPr>
        <w:pStyle w:val="CommentText"/>
      </w:pPr>
      <w:r>
        <w:rPr>
          <w:rStyle w:val="CommentReference"/>
        </w:rPr>
        <w:annotationRef/>
      </w:r>
      <w:r>
        <w:t xml:space="preserve">Relatively large spike. </w:t>
      </w:r>
    </w:p>
  </w:comment>
  <w:comment w:id="317" w:author="Jimmy Erickson" w:date="2020-12-07T04:25:00Z" w:initials="JE">
    <w:p w14:paraId="37DF8A1C" w14:textId="7EF8D40B" w:rsidR="004F0ECA" w:rsidRDefault="004F0ECA">
      <w:pPr>
        <w:pStyle w:val="CommentText"/>
      </w:pPr>
      <w:r>
        <w:rPr>
          <w:rStyle w:val="CommentReference"/>
        </w:rPr>
        <w:annotationRef/>
      </w:r>
      <w:r>
        <w:t>Will produce percentages after I finish revamping the dataset.</w:t>
      </w:r>
    </w:p>
  </w:comment>
  <w:comment w:id="327" w:author="LKSOH" w:date="2020-12-10T10:23:00Z" w:initials="LKSOH">
    <w:p w14:paraId="029D779D" w14:textId="6FA6F1AB" w:rsidR="004F0ECA" w:rsidRDefault="004F0ECA">
      <w:pPr>
        <w:pStyle w:val="CommentText"/>
      </w:pPr>
      <w:r>
        <w:rPr>
          <w:rStyle w:val="CommentReference"/>
        </w:rPr>
        <w:annotationRef/>
      </w:r>
      <w:r>
        <w:t>Please address.</w:t>
      </w:r>
    </w:p>
  </w:comment>
  <w:comment w:id="422" w:author="LKSOH" w:date="2020-12-07T10:50:00Z" w:initials="LKSOH">
    <w:p w14:paraId="483D1FFF" w14:textId="77777777" w:rsidR="004F0ECA" w:rsidRDefault="004F0ECA" w:rsidP="0069468C">
      <w:pPr>
        <w:pStyle w:val="CommentText"/>
      </w:pPr>
      <w:r>
        <w:rPr>
          <w:rStyle w:val="CommentReference"/>
        </w:rPr>
        <w:annotationRef/>
      </w:r>
      <w:r>
        <w:t>Where are these?</w:t>
      </w:r>
    </w:p>
  </w:comment>
  <w:comment w:id="427" w:author="LKSOH" w:date="2020-12-07T10:48:00Z" w:initials="LKSOH">
    <w:p w14:paraId="0CD4BF80" w14:textId="77777777" w:rsidR="004F0ECA" w:rsidRDefault="004F0ECA" w:rsidP="0069468C">
      <w:pPr>
        <w:pStyle w:val="CommentText"/>
      </w:pPr>
      <w:r>
        <w:rPr>
          <w:rStyle w:val="CommentReference"/>
        </w:rPr>
        <w:annotationRef/>
      </w:r>
      <w:r>
        <w:t>What’s the actual threshold used?  Be specific.</w:t>
      </w:r>
    </w:p>
  </w:comment>
  <w:comment w:id="503" w:author="LKSOH" w:date="2020-12-04T15:35:00Z" w:initials="LKSOH">
    <w:p w14:paraId="41870D77" w14:textId="4F1A7BBF" w:rsidR="004F0ECA" w:rsidRDefault="004F0ECA">
      <w:pPr>
        <w:pStyle w:val="CommentText"/>
      </w:pPr>
      <w:r>
        <w:rPr>
          <w:rStyle w:val="CommentReference"/>
        </w:rPr>
        <w:annotationRef/>
      </w:r>
      <w:r>
        <w:t>Provide that table on the distribution of disaster event dates.</w:t>
      </w:r>
    </w:p>
  </w:comment>
  <w:comment w:id="506" w:author="LKSOH" w:date="2020-12-07T10:46:00Z" w:initials="LKSOH">
    <w:p w14:paraId="53379821" w14:textId="48A5ACD7" w:rsidR="004F0ECA" w:rsidRDefault="004F0ECA">
      <w:pPr>
        <w:pStyle w:val="CommentText"/>
      </w:pPr>
      <w:r>
        <w:rPr>
          <w:rStyle w:val="CommentReference"/>
        </w:rPr>
        <w:annotationRef/>
      </w:r>
      <w:r>
        <w:t>Nice!</w:t>
      </w:r>
    </w:p>
  </w:comment>
  <w:comment w:id="515" w:author="LKSOH" w:date="2020-12-10T10:16:00Z" w:initials="LKSOH">
    <w:p w14:paraId="1A986CBD" w14:textId="2D7B46C8" w:rsidR="004F0ECA" w:rsidRDefault="004F0ECA">
      <w:pPr>
        <w:pStyle w:val="CommentText"/>
      </w:pPr>
      <w:r>
        <w:rPr>
          <w:rStyle w:val="CommentReference"/>
        </w:rPr>
        <w:annotationRef/>
      </w:r>
      <w:r>
        <w:t>This Figure was not referred to prior to Figure 3.  Please address.</w:t>
      </w:r>
    </w:p>
  </w:comment>
  <w:comment w:id="544" w:author="LKSOH" w:date="2020-12-10T10:16:00Z" w:initials="LKSOH">
    <w:p w14:paraId="6D57419E" w14:textId="29D52806" w:rsidR="004F0ECA" w:rsidRDefault="004F0ECA">
      <w:pPr>
        <w:pStyle w:val="CommentText"/>
      </w:pPr>
      <w:r>
        <w:rPr>
          <w:rStyle w:val="CommentReference"/>
        </w:rPr>
        <w:annotationRef/>
      </w:r>
      <w:r>
        <w:t>This Figure  &amp; caption should be moved up to near where it was first referred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8DB1D9" w15:done="1"/>
  <w15:commentEx w15:paraId="48922D6D" w15:done="0"/>
  <w15:commentEx w15:paraId="06627D9F" w15:done="1"/>
  <w15:commentEx w15:paraId="1C75624E" w15:done="1"/>
  <w15:commentEx w15:paraId="2649BDD1" w15:done="1"/>
  <w15:commentEx w15:paraId="1ECBA0CE" w15:done="1"/>
  <w15:commentEx w15:paraId="6A0BC33F" w15:done="1"/>
  <w15:commentEx w15:paraId="3E6316CA" w15:done="1"/>
  <w15:commentEx w15:paraId="1F67A2E3" w15:done="1"/>
  <w15:commentEx w15:paraId="68C18A96" w15:done="1"/>
  <w15:commentEx w15:paraId="5DB7241D" w15:paraIdParent="68C18A96" w15:done="1"/>
  <w15:commentEx w15:paraId="71E230FB" w15:done="1"/>
  <w15:commentEx w15:paraId="5FDA1C5D" w15:paraIdParent="71E230FB" w15:done="1"/>
  <w15:commentEx w15:paraId="2B3D1772" w15:done="1"/>
  <w15:commentEx w15:paraId="1E85970C" w15:done="1"/>
  <w15:commentEx w15:paraId="013CFE4B" w15:paraIdParent="1E85970C" w15:done="1"/>
  <w15:commentEx w15:paraId="2C5F8921" w15:paraIdParent="1E85970C" w15:done="1"/>
  <w15:commentEx w15:paraId="004259BA" w15:done="1"/>
  <w15:commentEx w15:paraId="69B5C212" w15:done="0"/>
  <w15:commentEx w15:paraId="562A5CA8" w15:done="1"/>
  <w15:commentEx w15:paraId="17B7E8AD" w15:paraIdParent="562A5CA8" w15:done="1"/>
  <w15:commentEx w15:paraId="52227FBA" w15:done="1"/>
  <w15:commentEx w15:paraId="51CC7516" w15:done="1"/>
  <w15:commentEx w15:paraId="7A8FCFF0" w15:done="1"/>
  <w15:commentEx w15:paraId="18E97480" w15:done="0"/>
  <w15:commentEx w15:paraId="48001AA9" w15:done="0"/>
  <w15:commentEx w15:paraId="37DF8A1C" w15:done="0"/>
  <w15:commentEx w15:paraId="029D779D" w15:done="0"/>
  <w15:commentEx w15:paraId="483D1FFF" w15:done="1"/>
  <w15:commentEx w15:paraId="0CD4BF80" w15:done="1"/>
  <w15:commentEx w15:paraId="41870D77" w15:done="1"/>
  <w15:commentEx w15:paraId="53379821" w15:done="1"/>
  <w15:commentEx w15:paraId="1A986CBD" w15:done="1"/>
  <w15:commentEx w15:paraId="6D5741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E4C8C" w16cex:dateUtc="2020-10-12T08:31:00Z"/>
  <w16cex:commentExtensible w16cex:durableId="232E4CEB" w16cex:dateUtc="2020-10-12T08:32:00Z"/>
  <w16cex:commentExtensible w16cex:durableId="232E4E2C" w16cex:dateUtc="2020-10-12T08:38:00Z"/>
  <w16cex:commentExtensible w16cex:durableId="232E4EC9" w16cex:dateUtc="2020-10-12T08:40:00Z"/>
  <w16cex:commentExtensible w16cex:durableId="232E4E1D" w16cex:dateUtc="2020-10-12T08:38:00Z"/>
  <w16cex:commentExtensible w16cex:durableId="232E4EE5" w16cex:dateUtc="2020-10-12T08:41:00Z"/>
  <w16cex:commentExtensible w16cex:durableId="2340D94F" w16cex:dateUtc="2020-10-26T10:12:00Z"/>
  <w16cex:commentExtensible w16cex:durableId="2340D81E" w16cex:dateUtc="2020-10-26T10:07:00Z"/>
  <w16cex:commentExtensible w16cex:durableId="233A48D5" w16cex:dateUtc="2020-10-21T10:42:00Z"/>
  <w16cex:commentExtensible w16cex:durableId="2340D7CB" w16cex:dateUtc="2020-10-26T10:06:00Z"/>
  <w16cex:commentExtensible w16cex:durableId="234F7E3F" w16cex:dateUtc="2020-11-06T13:48:00Z"/>
  <w16cex:commentExtensible w16cex:durableId="23782D44" w16cex:dateUtc="2020-12-07T1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8DB1D9" w16cid:durableId="232E4C8C"/>
  <w16cid:commentId w16cid:paraId="48922D6D" w16cid:durableId="232E4CEB"/>
  <w16cid:commentId w16cid:paraId="06627D9F" w16cid:durableId="232E4C89"/>
  <w16cid:commentId w16cid:paraId="1C75624E" w16cid:durableId="232E4E2C"/>
  <w16cid:commentId w16cid:paraId="2649BDD1" w16cid:durableId="232E4EC9"/>
  <w16cid:commentId w16cid:paraId="1ECBA0CE" w16cid:durableId="232E4E1D"/>
  <w16cid:commentId w16cid:paraId="6A0BC33F" w16cid:durableId="232E4C8A"/>
  <w16cid:commentId w16cid:paraId="3E6316CA" w16cid:durableId="232E4EE5"/>
  <w16cid:commentId w16cid:paraId="1F67A2E3" w16cid:durableId="232E4C8B"/>
  <w16cid:commentId w16cid:paraId="68C18A96" w16cid:durableId="2340C4D6"/>
  <w16cid:commentId w16cid:paraId="5DB7241D" w16cid:durableId="2340D94F"/>
  <w16cid:commentId w16cid:paraId="71E230FB" w16cid:durableId="2340C4D7"/>
  <w16cid:commentId w16cid:paraId="5FDA1C5D" w16cid:durableId="2340D81E"/>
  <w16cid:commentId w16cid:paraId="2B3D1772" w16cid:durableId="2340C4D8"/>
  <w16cid:commentId w16cid:paraId="1E85970C" w16cid:durableId="233A48D5"/>
  <w16cid:commentId w16cid:paraId="013CFE4B" w16cid:durableId="2340C4DD"/>
  <w16cid:commentId w16cid:paraId="2C5F8921" w16cid:durableId="2340D7CB"/>
  <w16cid:commentId w16cid:paraId="004259BA" w16cid:durableId="237D4B2E"/>
  <w16cid:commentId w16cid:paraId="69B5C212" w16cid:durableId="237D4B2F"/>
  <w16cid:commentId w16cid:paraId="562A5CA8" w16cid:durableId="234F7E3F"/>
  <w16cid:commentId w16cid:paraId="17B7E8AD" w16cid:durableId="235E5E49"/>
  <w16cid:commentId w16cid:paraId="52227FBA" w16cid:durableId="237D4B32"/>
  <w16cid:commentId w16cid:paraId="51CC7516" w16cid:durableId="237D70D3"/>
  <w16cid:commentId w16cid:paraId="7A8FCFF0" w16cid:durableId="237D71DE"/>
  <w16cid:commentId w16cid:paraId="18E97480" w16cid:durableId="23782718"/>
  <w16cid:commentId w16cid:paraId="48001AA9" w16cid:durableId="23782719"/>
  <w16cid:commentId w16cid:paraId="37DF8A1C" w16cid:durableId="23782D44"/>
  <w16cid:commentId w16cid:paraId="029D779D" w16cid:durableId="237D4B36"/>
  <w16cid:commentId w16cid:paraId="483D1FFF" w16cid:durableId="237C4CDD"/>
  <w16cid:commentId w16cid:paraId="0CD4BF80" w16cid:durableId="237C4CDB"/>
  <w16cid:commentId w16cid:paraId="41870D77" w16cid:durableId="2378271A"/>
  <w16cid:commentId w16cid:paraId="53379821" w16cid:durableId="237C4937"/>
  <w16cid:commentId w16cid:paraId="1A986CBD" w16cid:durableId="237D4B3B"/>
  <w16cid:commentId w16cid:paraId="6D57419E" w16cid:durableId="237D4B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67CAA"/>
    <w:multiLevelType w:val="hybridMultilevel"/>
    <w:tmpl w:val="C728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D386F"/>
    <w:multiLevelType w:val="hybridMultilevel"/>
    <w:tmpl w:val="E2F0C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802CA7"/>
    <w:multiLevelType w:val="hybridMultilevel"/>
    <w:tmpl w:val="7422D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9F6F27"/>
    <w:multiLevelType w:val="hybridMultilevel"/>
    <w:tmpl w:val="2C18D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B77F84"/>
    <w:multiLevelType w:val="hybridMultilevel"/>
    <w:tmpl w:val="80D25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93378A"/>
    <w:multiLevelType w:val="multilevel"/>
    <w:tmpl w:val="ACFA64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CC60E10"/>
    <w:multiLevelType w:val="multilevel"/>
    <w:tmpl w:val="77F8FC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1"/>
  </w:num>
  <w:num w:numId="4">
    <w:abstractNumId w:val="4"/>
  </w:num>
  <w:num w:numId="5">
    <w:abstractNumId w:val="3"/>
  </w:num>
  <w:num w:numId="6">
    <w:abstractNumId w:val="0"/>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immy Erickson">
    <w15:presenceInfo w15:providerId="AD" w15:userId="S::jerickson21@unl.edu::dd6bfc1c-1111-4836-87ef-b11937aad9c5"/>
  </w15:person>
  <w15:person w15:author="LKSOH">
    <w15:presenceInfo w15:providerId="None" w15:userId="LKSO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6F1"/>
    <w:rsid w:val="0001659F"/>
    <w:rsid w:val="00017E43"/>
    <w:rsid w:val="000437ED"/>
    <w:rsid w:val="00071B82"/>
    <w:rsid w:val="000A1721"/>
    <w:rsid w:val="000F0647"/>
    <w:rsid w:val="00125EA1"/>
    <w:rsid w:val="001343FC"/>
    <w:rsid w:val="0016094E"/>
    <w:rsid w:val="001807BC"/>
    <w:rsid w:val="001D4CC4"/>
    <w:rsid w:val="001F4C9B"/>
    <w:rsid w:val="00264257"/>
    <w:rsid w:val="002660C6"/>
    <w:rsid w:val="002818A6"/>
    <w:rsid w:val="002B5B72"/>
    <w:rsid w:val="0030078F"/>
    <w:rsid w:val="003040F8"/>
    <w:rsid w:val="003220B9"/>
    <w:rsid w:val="0032268A"/>
    <w:rsid w:val="00367BC2"/>
    <w:rsid w:val="00387411"/>
    <w:rsid w:val="003D7783"/>
    <w:rsid w:val="00460552"/>
    <w:rsid w:val="0046686C"/>
    <w:rsid w:val="00472EFA"/>
    <w:rsid w:val="004C7EBD"/>
    <w:rsid w:val="004F0ECA"/>
    <w:rsid w:val="005371EA"/>
    <w:rsid w:val="00590E6D"/>
    <w:rsid w:val="005A311D"/>
    <w:rsid w:val="005D6F0D"/>
    <w:rsid w:val="005E47D5"/>
    <w:rsid w:val="00657F5D"/>
    <w:rsid w:val="0068776D"/>
    <w:rsid w:val="0069468C"/>
    <w:rsid w:val="006D5B6A"/>
    <w:rsid w:val="006D61E3"/>
    <w:rsid w:val="007010B8"/>
    <w:rsid w:val="00713FA5"/>
    <w:rsid w:val="007328F8"/>
    <w:rsid w:val="007349F9"/>
    <w:rsid w:val="00764E43"/>
    <w:rsid w:val="00766084"/>
    <w:rsid w:val="00793FD0"/>
    <w:rsid w:val="007B2EB9"/>
    <w:rsid w:val="007B3759"/>
    <w:rsid w:val="007D2562"/>
    <w:rsid w:val="007E5B32"/>
    <w:rsid w:val="007F61F8"/>
    <w:rsid w:val="00825B1D"/>
    <w:rsid w:val="00825F81"/>
    <w:rsid w:val="0091263E"/>
    <w:rsid w:val="009421D0"/>
    <w:rsid w:val="0099226A"/>
    <w:rsid w:val="009964BC"/>
    <w:rsid w:val="009A2434"/>
    <w:rsid w:val="009F2FD4"/>
    <w:rsid w:val="00A03993"/>
    <w:rsid w:val="00A22969"/>
    <w:rsid w:val="00A54B9B"/>
    <w:rsid w:val="00A65E69"/>
    <w:rsid w:val="00A70BC7"/>
    <w:rsid w:val="00A72861"/>
    <w:rsid w:val="00A73F9F"/>
    <w:rsid w:val="00A861A9"/>
    <w:rsid w:val="00AB53D0"/>
    <w:rsid w:val="00AC2EFA"/>
    <w:rsid w:val="00AF1B3E"/>
    <w:rsid w:val="00B219B3"/>
    <w:rsid w:val="00B523D0"/>
    <w:rsid w:val="00B5303E"/>
    <w:rsid w:val="00C2591C"/>
    <w:rsid w:val="00C31B76"/>
    <w:rsid w:val="00C46641"/>
    <w:rsid w:val="00C710C2"/>
    <w:rsid w:val="00C74A2E"/>
    <w:rsid w:val="00C91508"/>
    <w:rsid w:val="00CB6563"/>
    <w:rsid w:val="00CE5ED9"/>
    <w:rsid w:val="00D97C51"/>
    <w:rsid w:val="00DB602F"/>
    <w:rsid w:val="00DC374F"/>
    <w:rsid w:val="00E26B1F"/>
    <w:rsid w:val="00E50283"/>
    <w:rsid w:val="00E73E7A"/>
    <w:rsid w:val="00EA5342"/>
    <w:rsid w:val="00EC102B"/>
    <w:rsid w:val="00EC2845"/>
    <w:rsid w:val="00F01B8B"/>
    <w:rsid w:val="00F031FC"/>
    <w:rsid w:val="00F30B15"/>
    <w:rsid w:val="00F326F1"/>
    <w:rsid w:val="00F55F4A"/>
    <w:rsid w:val="00FB3C41"/>
    <w:rsid w:val="00FC3B11"/>
    <w:rsid w:val="00FD6252"/>
    <w:rsid w:val="00FF2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A42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031F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31FC"/>
    <w:rPr>
      <w:rFonts w:ascii="Times New Roman" w:hAnsi="Times New Roman" w:cs="Times New Roman"/>
      <w:sz w:val="18"/>
      <w:szCs w:val="18"/>
    </w:rPr>
  </w:style>
  <w:style w:type="paragraph" w:styleId="ListParagraph">
    <w:name w:val="List Paragraph"/>
    <w:basedOn w:val="Normal"/>
    <w:uiPriority w:val="34"/>
    <w:qFormat/>
    <w:rsid w:val="00F031FC"/>
    <w:pPr>
      <w:ind w:left="720"/>
      <w:contextualSpacing/>
    </w:pPr>
  </w:style>
  <w:style w:type="character" w:styleId="CommentReference">
    <w:name w:val="annotation reference"/>
    <w:basedOn w:val="DefaultParagraphFont"/>
    <w:uiPriority w:val="99"/>
    <w:semiHidden/>
    <w:unhideWhenUsed/>
    <w:rsid w:val="00D97C51"/>
    <w:rPr>
      <w:sz w:val="18"/>
      <w:szCs w:val="18"/>
    </w:rPr>
  </w:style>
  <w:style w:type="paragraph" w:styleId="CommentText">
    <w:name w:val="annotation text"/>
    <w:basedOn w:val="Normal"/>
    <w:link w:val="CommentTextChar"/>
    <w:uiPriority w:val="99"/>
    <w:unhideWhenUsed/>
    <w:rsid w:val="00D97C51"/>
    <w:pPr>
      <w:spacing w:line="240" w:lineRule="auto"/>
    </w:pPr>
    <w:rPr>
      <w:sz w:val="24"/>
      <w:szCs w:val="24"/>
    </w:rPr>
  </w:style>
  <w:style w:type="character" w:customStyle="1" w:styleId="CommentTextChar">
    <w:name w:val="Comment Text Char"/>
    <w:basedOn w:val="DefaultParagraphFont"/>
    <w:link w:val="CommentText"/>
    <w:uiPriority w:val="99"/>
    <w:rsid w:val="00D97C51"/>
    <w:rPr>
      <w:sz w:val="24"/>
      <w:szCs w:val="24"/>
    </w:rPr>
  </w:style>
  <w:style w:type="paragraph" w:styleId="CommentSubject">
    <w:name w:val="annotation subject"/>
    <w:basedOn w:val="CommentText"/>
    <w:next w:val="CommentText"/>
    <w:link w:val="CommentSubjectChar"/>
    <w:uiPriority w:val="99"/>
    <w:semiHidden/>
    <w:unhideWhenUsed/>
    <w:rsid w:val="00D97C51"/>
    <w:rPr>
      <w:b/>
      <w:bCs/>
      <w:sz w:val="20"/>
      <w:szCs w:val="20"/>
    </w:rPr>
  </w:style>
  <w:style w:type="character" w:customStyle="1" w:styleId="CommentSubjectChar">
    <w:name w:val="Comment Subject Char"/>
    <w:basedOn w:val="CommentTextChar"/>
    <w:link w:val="CommentSubject"/>
    <w:uiPriority w:val="99"/>
    <w:semiHidden/>
    <w:rsid w:val="00D97C51"/>
    <w:rPr>
      <w:b/>
      <w:bCs/>
      <w:sz w:val="20"/>
      <w:szCs w:val="20"/>
    </w:rPr>
  </w:style>
  <w:style w:type="paragraph" w:styleId="NormalWeb">
    <w:name w:val="Normal (Web)"/>
    <w:basedOn w:val="Normal"/>
    <w:uiPriority w:val="99"/>
    <w:semiHidden/>
    <w:unhideWhenUsed/>
    <w:rsid w:val="009126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Revision">
    <w:name w:val="Revision"/>
    <w:hidden/>
    <w:uiPriority w:val="99"/>
    <w:semiHidden/>
    <w:rsid w:val="00C46641"/>
    <w:pPr>
      <w:spacing w:line="240" w:lineRule="auto"/>
    </w:pPr>
  </w:style>
  <w:style w:type="table" w:styleId="TableGrid">
    <w:name w:val="Table Grid"/>
    <w:basedOn w:val="TableNormal"/>
    <w:uiPriority w:val="39"/>
    <w:rsid w:val="001807B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0487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jpe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4047</TotalTime>
  <Pages>12</Pages>
  <Words>3564</Words>
  <Characters>20321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Jimmy Erickson</cp:lastModifiedBy>
  <cp:revision>5</cp:revision>
  <dcterms:created xsi:type="dcterms:W3CDTF">2020-12-11T10:38:00Z</dcterms:created>
  <dcterms:modified xsi:type="dcterms:W3CDTF">2020-12-14T06:05:00Z</dcterms:modified>
</cp:coreProperties>
</file>