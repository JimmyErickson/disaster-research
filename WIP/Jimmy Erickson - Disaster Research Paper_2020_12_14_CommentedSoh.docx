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3916996D"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We will be utilizing data about disaster events, data about social unrest events, and other additional datasets that are found to be helpful</w:t>
      </w:r>
      <w:r w:rsidR="00460552">
        <w:t xml:space="preserve">. </w:t>
      </w:r>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r w:rsidR="00D97C51">
        <w:t xml:space="preserve">. </w:t>
      </w:r>
      <w:commentRangeStart w:id="0"/>
      <w:r w:rsidR="00D97C51">
        <w:t xml:space="preserve">We will be demonstrating </w:t>
      </w:r>
      <w:commentRangeStart w:id="1"/>
      <w:commentRangeStart w:id="2"/>
      <w:r w:rsidR="00D97C51">
        <w:t xml:space="preserve">fairly simple data science techniques </w:t>
      </w:r>
      <w:commentRangeEnd w:id="1"/>
      <w:r w:rsidR="00C46641">
        <w:rPr>
          <w:rStyle w:val="CommentReference"/>
        </w:rPr>
        <w:commentReference w:id="1"/>
      </w:r>
      <w:commentRangeEnd w:id="2"/>
      <w:r w:rsidR="00460552">
        <w:rPr>
          <w:rStyle w:val="CommentReference"/>
        </w:rPr>
        <w:commentReference w:id="2"/>
      </w:r>
      <w:r w:rsidR="00D97C51">
        <w:t>in order to analyze and model the data, and writing scripts in order to assist in managing the data, but our initial plan does not include computer science innovation</w:t>
      </w:r>
      <w:commentRangeEnd w:id="0"/>
      <w:r w:rsidR="00460552">
        <w:rPr>
          <w:rStyle w:val="CommentReference"/>
        </w:rPr>
        <w:commentReference w:id="0"/>
      </w:r>
      <w:r w:rsidR="00D97C51">
        <w:t>.</w:t>
      </w:r>
      <w:r w:rsidR="00D97C51">
        <w:rPr>
          <w:b/>
        </w:rPr>
        <w:t xml:space="preserve"> </w:t>
      </w:r>
      <w:commentRangeStart w:id="3"/>
      <w:r w:rsidR="00D97C51">
        <w:t xml:space="preserve">This paper’s main goal is to contribute </w:t>
      </w:r>
      <w:r w:rsidR="00A54B9B">
        <w:t xml:space="preserve">to the field of disaster research by approaching disasters from the </w:t>
      </w:r>
      <w:r w:rsidR="00C74A2E">
        <w:t>context of unrest. And to use Data Science techniques to build out methods of modeling these events so as to support our research and give a starting point for future research of this topic</w:t>
      </w:r>
      <w:r w:rsidR="00D97C51">
        <w:t xml:space="preserve">. </w:t>
      </w:r>
      <w:commentRangeEnd w:id="3"/>
      <w:r w:rsidR="00C46641">
        <w:rPr>
          <w:rStyle w:val="CommentReference"/>
        </w:rPr>
        <w:commentReference w:id="3"/>
      </w:r>
      <w:r w:rsidR="00D97C51">
        <w:t xml:space="preserve">We will be generating datasets that are a combination of multiple datasets including GDELT, DesInventar, and other datasets such as infrastructure, demographic wealth inequality, and other datasets that are determined to be relevant to this </w:t>
      </w:r>
      <w:commentRangeStart w:id="4"/>
      <w:r w:rsidR="00D97C51">
        <w:t>research</w:t>
      </w:r>
      <w:commentRangeEnd w:id="4"/>
      <w:r w:rsidR="007F61F8">
        <w:rPr>
          <w:rStyle w:val="CommentReference"/>
        </w:rPr>
        <w:commentReference w:id="4"/>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pPr>
      <w:commentRangeStart w:id="5"/>
      <w:r>
        <w:t>Do we write this with the knowledge we have at the beginning of the project or at the end of the project (i.e. mentioning the datasets we use)</w:t>
      </w:r>
      <w:commentRangeEnd w:id="5"/>
      <w:r w:rsidR="00C46641">
        <w:rPr>
          <w:rStyle w:val="CommentReference"/>
        </w:rPr>
        <w:commentReference w:id="5"/>
      </w:r>
    </w:p>
    <w:p w14:paraId="3F9692C0" w14:textId="77777777" w:rsidR="00F031FC" w:rsidRDefault="00F031FC" w:rsidP="00951787"/>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b/>
        </w:rPr>
      </w:pPr>
      <w:r>
        <w:rPr>
          <w:b/>
        </w:rPr>
        <w:t>3.</w:t>
      </w:r>
      <w:r>
        <w:rPr>
          <w:b/>
        </w:rPr>
        <w:tab/>
      </w:r>
      <w:r w:rsidRPr="00C46641">
        <w:rPr>
          <w:b/>
        </w:rPr>
        <w:t>Methodology</w:t>
      </w:r>
    </w:p>
    <w:p w14:paraId="1C355209" w14:textId="3308CBA2" w:rsidR="00C74A2E" w:rsidRPr="00951787" w:rsidRDefault="00C74A2E" w:rsidP="00C74A2E">
      <w:pPr>
        <w:pStyle w:val="CommentText"/>
        <w:rPr>
          <w:sz w:val="22"/>
          <w:szCs w:val="22"/>
        </w:rPr>
      </w:pPr>
      <w:r>
        <w:rPr>
          <w:rStyle w:val="CommentReference"/>
        </w:rPr>
        <w:annotationRef/>
      </w:r>
      <w:r w:rsidR="00E50283" w:rsidRPr="00E50283" w:rsidDel="00E50283">
        <w:rPr>
          <w:rStyle w:val="CommentReference"/>
          <w:sz w:val="22"/>
          <w:szCs w:val="22"/>
        </w:rPr>
        <w:t xml:space="preserve"> </w:t>
      </w:r>
    </w:p>
    <w:p w14:paraId="62E4E745" w14:textId="02893469" w:rsidR="00AC2EFA" w:rsidRDefault="00AC2EFA" w:rsidP="00C46641">
      <w:pPr>
        <w:rPr>
          <w:b/>
        </w:rPr>
      </w:pPr>
      <w:r>
        <w:rPr>
          <w:b/>
        </w:rPr>
        <w:t>NEED AN OVERVIEW OF THE SUBSECTIONS</w:t>
      </w:r>
    </w:p>
    <w:p w14:paraId="1C885CAE" w14:textId="77777777" w:rsidR="00F031FC" w:rsidRDefault="00F031FC" w:rsidP="00C46641">
      <w:pPr>
        <w:rPr>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DesInventar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DesInventar database is a project sponsored by the United Nations to track disaster events around the world and assemble a highly accurate dataset of these disasters. DesInventar partners with universities in each region they are tracking in order to ensure accurate data with minimal undercounting or overcounting. The DesInventar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DesInventar</w:t>
      </w:r>
      <w:r>
        <w:t xml:space="preserve">. Our GDELT dataset has the following fields: date, source (original actor), target (target actor), CAMEOcode (defines the exact type of event), NumEvents (if there are multiple smaller events that act as one), latitude and longitude. </w:t>
      </w:r>
    </w:p>
    <w:p w14:paraId="34208E5B" w14:textId="77777777" w:rsidR="001D4CC4" w:rsidRDefault="001D4CC4" w:rsidP="00C46641"/>
    <w:p w14:paraId="4682A26E" w14:textId="59F1C5C6" w:rsidR="001D4CC4" w:rsidRDefault="001D4CC4" w:rsidP="00C46641">
      <w:r>
        <w:t>We did not use ACCLED</w:t>
      </w:r>
      <w:r w:rsidR="00C74A2E">
        <w:t xml:space="preserve"> or ICEWS. The reasoning for this is that the DesInventar database has data consistently until 2012, when their partnerships in India expired. This caused a problem because the ACCLED protest dataset had dates starting in 2012</w:t>
      </w:r>
      <w:r w:rsidR="0099226A">
        <w:t xml:space="preserve">.  </w:t>
      </w:r>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951787" w:rsidRDefault="00AC2EFA" w:rsidP="00C46641">
      <w:pPr>
        <w:rPr>
          <w:b/>
          <w:bCs/>
        </w:rPr>
      </w:pPr>
      <w:r w:rsidRPr="00951787">
        <w:rPr>
          <w:b/>
          <w:bCs/>
        </w:rPr>
        <w:t>NEED AN OVERVIEW OF THE SUBSECTIONS</w:t>
      </w:r>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DesInventar, which were the three states of India that were supported by this project. Those states are Orissa (Odisha), Tamil Nadu, and Uttarakhand. The DesInventar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r>
        <w:rPr>
          <w:bCs/>
        </w:rPr>
        <w:t xml:space="preserve">DesInventar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DesInventar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7378C1F1"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DesInventar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r w:rsidR="003220B9">
        <w:rPr>
          <w:bCs/>
        </w:rPr>
        <w:t>T</w:t>
      </w:r>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0384EC2" w:rsidR="007328F8" w:rsidRDefault="005E47D5" w:rsidP="00FF225E">
      <w:pPr>
        <w:jc w:val="center"/>
        <w:rPr>
          <w:bCs/>
        </w:rPr>
      </w:pPr>
      <w:r>
        <w:rPr>
          <w:bCs/>
        </w:rPr>
        <w:t>Table 1</w:t>
      </w:r>
      <w:r w:rsidR="003220B9">
        <w:rPr>
          <w:bCs/>
        </w:rPr>
        <w:t xml:space="preserve">.  </w:t>
      </w:r>
      <w:commentRangeStart w:id="6"/>
      <w:r w:rsidR="003220B9">
        <w:rPr>
          <w:bCs/>
        </w:rPr>
        <w:t>???? Caption</w:t>
      </w:r>
      <w:commentRangeEnd w:id="6"/>
      <w:r w:rsidR="00185540">
        <w:rPr>
          <w:rStyle w:val="CommentReference"/>
        </w:rPr>
        <w:commentReference w:id="6"/>
      </w:r>
    </w:p>
    <w:p w14:paraId="5A38A679" w14:textId="5784A33D" w:rsidR="007328F8" w:rsidRDefault="007328F8" w:rsidP="00C46641">
      <w:pPr>
        <w:rPr>
          <w:bCs/>
        </w:rPr>
      </w:pPr>
      <w:commentRangeStart w:id="7"/>
      <w:commentRangeStart w:id="8"/>
      <w:commentRangeStart w:id="9"/>
      <w:r>
        <w:rPr>
          <w:bCs/>
        </w:rPr>
        <w:t xml:space="preserve">Once the data from our two sources was prepared, the data was combined into a single dataset by appending DesInventar events onto the set of GDELT events. A new column called </w:t>
      </w:r>
      <w:r w:rsidRPr="0099226A">
        <w:rPr>
          <w:bCs/>
          <w:i/>
          <w:iCs/>
        </w:rPr>
        <w:t>timeline_event</w:t>
      </w:r>
      <w:r>
        <w:rPr>
          <w:bCs/>
        </w:rPr>
        <w:t xml:space="preserve"> was created with three different values to show whether an event was a disaster event, humanitarian aid event, or an unrest event.</w:t>
      </w:r>
      <w:r w:rsidR="00AF1B3E">
        <w:rPr>
          <w:bCs/>
        </w:rPr>
        <w:t xml:space="preserve"> </w:t>
      </w:r>
      <w:commentRangeEnd w:id="7"/>
      <w:r w:rsidR="00AF1B3E">
        <w:rPr>
          <w:rStyle w:val="CommentReference"/>
        </w:rPr>
        <w:commentReference w:id="7"/>
      </w:r>
      <w:commentRangeEnd w:id="8"/>
      <w:r w:rsidR="00764E43">
        <w:rPr>
          <w:rStyle w:val="CommentReference"/>
        </w:rPr>
        <w:commentReference w:id="8"/>
      </w:r>
      <w:commentRangeEnd w:id="9"/>
      <w:r w:rsidR="005E47D5">
        <w:rPr>
          <w:rStyle w:val="CommentReference"/>
        </w:rPr>
        <w:commentReference w:id="9"/>
      </w:r>
    </w:p>
    <w:p w14:paraId="16773C7F" w14:textId="1A0F86F1" w:rsidR="00CB6563" w:rsidRDefault="00CB6563" w:rsidP="00C46641">
      <w:pPr>
        <w:rPr>
          <w:bCs/>
        </w:rPr>
      </w:pPr>
    </w:p>
    <w:p w14:paraId="3107A19E" w14:textId="58D41760" w:rsidR="00472EFA" w:rsidRDefault="00472EFA" w:rsidP="00C46641">
      <w:pPr>
        <w:rPr>
          <w:b/>
        </w:rPr>
      </w:pPr>
      <w:r w:rsidRPr="00AC2EFA">
        <w:rPr>
          <w:b/>
        </w:rPr>
        <w:t>3.</w:t>
      </w:r>
      <w:r w:rsidR="00766084">
        <w:rPr>
          <w:b/>
        </w:rPr>
        <w:t>3</w:t>
      </w:r>
      <w:r w:rsidRPr="00AC2EFA">
        <w:rPr>
          <w:b/>
        </w:rPr>
        <w:t xml:space="preserve">. </w:t>
      </w:r>
      <w:r w:rsidR="00766084">
        <w:rPr>
          <w:b/>
        </w:rPr>
        <w:t>Data Analysis</w:t>
      </w:r>
    </w:p>
    <w:p w14:paraId="1D21C2E0" w14:textId="77777777" w:rsidR="0069468C" w:rsidRDefault="0069468C" w:rsidP="00C46641">
      <w:pPr>
        <w:rPr>
          <w:b/>
        </w:rPr>
      </w:pPr>
    </w:p>
    <w:p w14:paraId="76A8B9AF" w14:textId="06FD1AD3" w:rsidR="009421D0" w:rsidRDefault="009F2FD4" w:rsidP="0069468C">
      <w:pPr>
        <w:rPr>
          <w:bCs/>
        </w:rPr>
      </w:pPr>
      <w:r>
        <w:rPr>
          <w:bCs/>
        </w:rPr>
        <w:t xml:space="preserve">For our data analysis, here are the general steps.  First, we </w:t>
      </w:r>
      <w:r w:rsidR="009421D0">
        <w:rPr>
          <w:bCs/>
        </w:rPr>
        <w:t xml:space="preserve">derive a timeline for each disaster event by adding GDELT events that occurred within a specific number of days after the date of the disaster event (e.g., 180 days, 365 days) and within a geographic distance radius (e.g., 40 km, 80 km, 120 km).  The rationale behind building each timeline is to allow us to study the impact of a disaster on subsequent GDELT events.  </w:t>
      </w:r>
      <w:r w:rsidR="0016094E">
        <w:rPr>
          <w:bCs/>
        </w:rPr>
        <w:t xml:space="preserve">Furthermore, we focus only on two general categories of GDELT events, as alluded to earlier in Section 3.2 above: negative events that are </w:t>
      </w:r>
      <w:r w:rsidR="0016094E">
        <w:rPr>
          <w:bCs/>
        </w:rPr>
        <w:lastRenderedPageBreak/>
        <w:t xml:space="preserve">protests, and positive events that are government/humanitarian aids.  </w:t>
      </w:r>
      <w:r w:rsidR="009421D0">
        <w:rPr>
          <w:bCs/>
        </w:rPr>
        <w:t xml:space="preserve">Second, we study the timelines to discern possible patterns, trends, differences and similarities among the disaster events to explore viable techniques (e.g., clustering, recurrent neural networks) to build a classifier to predict social unrest events.  </w:t>
      </w:r>
      <w:r w:rsidR="00071B82">
        <w:rPr>
          <w:bCs/>
        </w:rPr>
        <w:t xml:space="preserve">Within this step, we also peruse additional attributes associated with each disaster such as the number of injuries or deaths incurred and economic impact.  </w:t>
      </w:r>
      <w:r w:rsidR="009421D0">
        <w:rPr>
          <w:bCs/>
        </w:rPr>
        <w:t xml:space="preserve">Third, we aim to build a classifier to predict social unrest events, possibly in two designs.  The first design involves a classifier that predicts </w:t>
      </w:r>
      <w:r w:rsidR="009421D0" w:rsidRPr="00951787">
        <w:rPr>
          <w:bCs/>
          <w:i/>
        </w:rPr>
        <w:t>whether</w:t>
      </w:r>
      <w:r w:rsidR="009421D0">
        <w:rPr>
          <w:bCs/>
        </w:rPr>
        <w:t xml:space="preserve"> the amount of unrest activities will increase or decrease in the next time step given the timeline activities up to current time step.  The second design involves a classifier that predicts how much the unrest activities in the next time step will change from that at the current step.  </w:t>
      </w:r>
    </w:p>
    <w:p w14:paraId="0953E3A2" w14:textId="77777777" w:rsidR="009421D0" w:rsidRDefault="009421D0" w:rsidP="0069468C">
      <w:pPr>
        <w:rPr>
          <w:bCs/>
        </w:rPr>
      </w:pPr>
    </w:p>
    <w:p w14:paraId="78B99334" w14:textId="5BE7C0CD" w:rsidR="00C91508" w:rsidRDefault="00766084" w:rsidP="00C46641">
      <w:pPr>
        <w:rPr>
          <w:b/>
        </w:rPr>
      </w:pPr>
      <w:r>
        <w:rPr>
          <w:b/>
        </w:rPr>
        <w:t>3.3.</w:t>
      </w:r>
      <w:r w:rsidR="00C91508">
        <w:rPr>
          <w:b/>
        </w:rPr>
        <w:t xml:space="preserve">1  </w:t>
      </w:r>
      <w:r w:rsidR="00C91508">
        <w:rPr>
          <w:b/>
        </w:rPr>
        <w:tab/>
        <w:t>Step 1:  Timelines</w:t>
      </w:r>
    </w:p>
    <w:p w14:paraId="00744F0A" w14:textId="77777777" w:rsidR="00C91508" w:rsidRDefault="00C91508" w:rsidP="00C46641">
      <w:pPr>
        <w:rPr>
          <w:b/>
        </w:rPr>
      </w:pPr>
    </w:p>
    <w:p w14:paraId="3BBB41F6" w14:textId="1614DAC9" w:rsidR="0069468C" w:rsidRPr="00AC2EFA" w:rsidRDefault="00C91508" w:rsidP="00C46641">
      <w:pPr>
        <w:rPr>
          <w:b/>
        </w:rPr>
      </w:pPr>
      <w:r>
        <w:rPr>
          <w:b/>
        </w:rPr>
        <w:t>3.3.1.1</w:t>
      </w:r>
      <w:r>
        <w:rPr>
          <w:b/>
        </w:rPr>
        <w:tab/>
      </w:r>
      <w:r w:rsidR="00071B82">
        <w:rPr>
          <w:b/>
        </w:rPr>
        <w:t xml:space="preserve">Configuration Parameters </w:t>
      </w:r>
      <w:r w:rsidR="00766084">
        <w:rPr>
          <w:b/>
        </w:rPr>
        <w:t>of Timelines</w:t>
      </w:r>
    </w:p>
    <w:p w14:paraId="7C8940AA" w14:textId="3882B46B" w:rsidR="00EC2845" w:rsidRDefault="00EC2845" w:rsidP="00C46641">
      <w:pPr>
        <w:rPr>
          <w:bCs/>
        </w:rPr>
      </w:pPr>
    </w:p>
    <w:p w14:paraId="09502DB0" w14:textId="38C07010" w:rsidR="00EC2845" w:rsidRDefault="00EC2845" w:rsidP="00C46641">
      <w:pPr>
        <w:rPr>
          <w:bCs/>
        </w:rPr>
      </w:pPr>
      <w:r>
        <w:rPr>
          <w:bCs/>
        </w:rPr>
        <w:t>The different</w:t>
      </w:r>
      <w:r w:rsidR="00071B82">
        <w:rPr>
          <w:bCs/>
        </w:rPr>
        <w:t xml:space="preserve"> configuration</w:t>
      </w:r>
      <w:r>
        <w:rPr>
          <w:bCs/>
        </w:rPr>
        <w:t xml:space="preserve"> </w:t>
      </w:r>
      <w:r w:rsidR="00071B82">
        <w:rPr>
          <w:bCs/>
        </w:rPr>
        <w:t xml:space="preserve">parameters </w:t>
      </w:r>
      <w:r>
        <w:rPr>
          <w:bCs/>
        </w:rPr>
        <w:t xml:space="preserve">used to create a set of timelines were: events within 40, 80, or 120 kilometers of the timeline’s origin event, and events that occurred within 180 or 365 days following the origin event. </w:t>
      </w:r>
      <w:r w:rsidR="00C31B76">
        <w:rPr>
          <w:bCs/>
        </w:rPr>
        <w:t xml:space="preserve">To provide an idea of the timelines we created, simple statistics about them are provided in </w:t>
      </w:r>
      <w:r w:rsidR="00C31B76" w:rsidRPr="003612D7">
        <w:rPr>
          <w:b/>
        </w:rPr>
        <w:t>Table 2</w:t>
      </w:r>
      <w:r>
        <w:rPr>
          <w:bCs/>
        </w:rPr>
        <w:t xml:space="preserve">. </w:t>
      </w:r>
      <w:r w:rsidR="00C31B76">
        <w:rPr>
          <w:bCs/>
        </w:rPr>
        <w:t xml:space="preserve">To explain what these numbers mean: if we look at the first entry </w:t>
      </w:r>
      <w:r w:rsidR="0030078F">
        <w:rPr>
          <w:bCs/>
        </w:rPr>
        <w:t xml:space="preserve">of </w:t>
      </w:r>
      <w:r w:rsidR="0030078F">
        <w:rPr>
          <w:b/>
        </w:rPr>
        <w:t>Table 2</w:t>
      </w:r>
      <w:r w:rsidR="0030078F">
        <w:rPr>
          <w:bCs/>
        </w:rPr>
        <w:t xml:space="preserve"> </w:t>
      </w:r>
      <w:r w:rsidR="00C31B76">
        <w:rPr>
          <w:bCs/>
        </w:rPr>
        <w:t>(40 km</w:t>
      </w:r>
      <w:r w:rsidR="0030078F">
        <w:rPr>
          <w:bCs/>
        </w:rPr>
        <w:t xml:space="preserve"> &amp;</w:t>
      </w:r>
      <w:r w:rsidR="00C31B76">
        <w:rPr>
          <w:bCs/>
        </w:rPr>
        <w:t xml:space="preserve"> 180 days), this means that each timeline has one disaster event (‘origin’ event) and all of our GDELT events that were within 40 km of the origin event or occurred equal to or less than 180 days after the disaster.</w:t>
      </w:r>
      <w:r w:rsidR="0030078F">
        <w:rPr>
          <w:bCs/>
        </w:rPr>
        <w:t xml:space="preserve"> Across all of the timelines created with these parameters, there was a mean of 4.120 events, then we also provide the median, max, min, and standard deviation.</w:t>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rsidP="00951787">
            <w:pPr>
              <w:jc w:val="center"/>
              <w:rPr>
                <w:b/>
                <w:bCs/>
              </w:rPr>
            </w:pPr>
            <w:r w:rsidRPr="006D61E3">
              <w:rPr>
                <w:b/>
                <w:bCs/>
              </w:rPr>
              <w:t>Km range</w:t>
            </w:r>
          </w:p>
        </w:tc>
        <w:tc>
          <w:tcPr>
            <w:tcW w:w="1335" w:type="dxa"/>
          </w:tcPr>
          <w:p w14:paraId="7315E479" w14:textId="017BAEDA" w:rsidR="00B5303E" w:rsidRPr="006D61E3" w:rsidRDefault="00B5303E" w:rsidP="00951787">
            <w:pPr>
              <w:jc w:val="center"/>
              <w:rPr>
                <w:b/>
                <w:bCs/>
              </w:rPr>
            </w:pPr>
            <w:r w:rsidRPr="006D61E3">
              <w:rPr>
                <w:b/>
                <w:bCs/>
              </w:rPr>
              <w:t>Day Range</w:t>
            </w:r>
          </w:p>
        </w:tc>
        <w:tc>
          <w:tcPr>
            <w:tcW w:w="1336" w:type="dxa"/>
          </w:tcPr>
          <w:p w14:paraId="29EAE9CC" w14:textId="27CE0D4B" w:rsidR="00B5303E" w:rsidRPr="006D61E3" w:rsidRDefault="00B5303E" w:rsidP="00951787">
            <w:pPr>
              <w:jc w:val="center"/>
              <w:rPr>
                <w:b/>
                <w:bCs/>
              </w:rPr>
            </w:pPr>
            <w:r w:rsidRPr="006D61E3">
              <w:rPr>
                <w:b/>
                <w:bCs/>
              </w:rPr>
              <w:t>Mean</w:t>
            </w:r>
          </w:p>
        </w:tc>
        <w:tc>
          <w:tcPr>
            <w:tcW w:w="1336" w:type="dxa"/>
          </w:tcPr>
          <w:p w14:paraId="34180A0E" w14:textId="5C4C5CE7" w:rsidR="00B5303E" w:rsidRPr="006D61E3" w:rsidRDefault="00B5303E" w:rsidP="00951787">
            <w:pPr>
              <w:jc w:val="center"/>
              <w:rPr>
                <w:b/>
                <w:bCs/>
              </w:rPr>
            </w:pPr>
            <w:r w:rsidRPr="006D61E3">
              <w:rPr>
                <w:b/>
                <w:bCs/>
              </w:rPr>
              <w:t>Median</w:t>
            </w:r>
          </w:p>
        </w:tc>
        <w:tc>
          <w:tcPr>
            <w:tcW w:w="1336" w:type="dxa"/>
          </w:tcPr>
          <w:p w14:paraId="194697DA" w14:textId="7CDC3052" w:rsidR="00B5303E" w:rsidRPr="006D61E3" w:rsidRDefault="00B5303E" w:rsidP="00951787">
            <w:pPr>
              <w:jc w:val="center"/>
              <w:rPr>
                <w:b/>
                <w:bCs/>
              </w:rPr>
            </w:pPr>
            <w:r w:rsidRPr="006D61E3">
              <w:rPr>
                <w:b/>
                <w:bCs/>
              </w:rPr>
              <w:t>Max</w:t>
            </w:r>
          </w:p>
        </w:tc>
        <w:tc>
          <w:tcPr>
            <w:tcW w:w="1336" w:type="dxa"/>
          </w:tcPr>
          <w:p w14:paraId="443C34BA" w14:textId="5918D451" w:rsidR="00B5303E" w:rsidRPr="006D61E3" w:rsidRDefault="00B5303E" w:rsidP="00951787">
            <w:pPr>
              <w:jc w:val="center"/>
              <w:rPr>
                <w:b/>
                <w:bCs/>
              </w:rPr>
            </w:pPr>
            <w:r w:rsidRPr="006D61E3">
              <w:rPr>
                <w:b/>
                <w:bCs/>
              </w:rPr>
              <w:t>Min</w:t>
            </w:r>
          </w:p>
        </w:tc>
        <w:tc>
          <w:tcPr>
            <w:tcW w:w="1336" w:type="dxa"/>
          </w:tcPr>
          <w:p w14:paraId="54BF95B1" w14:textId="5B7D379F" w:rsidR="00B5303E" w:rsidRPr="006D61E3" w:rsidRDefault="00B5303E" w:rsidP="00951787">
            <w:pPr>
              <w:jc w:val="cente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951787">
            <w:pPr>
              <w:jc w:val="center"/>
              <w:rPr>
                <w:bCs/>
              </w:rPr>
            </w:pPr>
            <w:r>
              <w:rPr>
                <w:bCs/>
              </w:rPr>
              <w:t>40</w:t>
            </w:r>
          </w:p>
        </w:tc>
        <w:tc>
          <w:tcPr>
            <w:tcW w:w="1335" w:type="dxa"/>
          </w:tcPr>
          <w:p w14:paraId="06BC11C5" w14:textId="18AA5CB1" w:rsidR="00B5303E" w:rsidRDefault="00B5303E" w:rsidP="00951787">
            <w:pPr>
              <w:jc w:val="center"/>
              <w:rPr>
                <w:bCs/>
              </w:rPr>
            </w:pPr>
            <w:r>
              <w:rPr>
                <w:bCs/>
              </w:rPr>
              <w:t>180</w:t>
            </w:r>
          </w:p>
        </w:tc>
        <w:tc>
          <w:tcPr>
            <w:tcW w:w="1336" w:type="dxa"/>
          </w:tcPr>
          <w:p w14:paraId="7802697C" w14:textId="0F1C427F" w:rsidR="00B5303E" w:rsidRDefault="00B5303E" w:rsidP="00951787">
            <w:pPr>
              <w:jc w:val="center"/>
              <w:rPr>
                <w:bCs/>
              </w:rPr>
            </w:pPr>
            <w:r>
              <w:rPr>
                <w:bCs/>
              </w:rPr>
              <w:t>4.120</w:t>
            </w:r>
          </w:p>
        </w:tc>
        <w:tc>
          <w:tcPr>
            <w:tcW w:w="1336" w:type="dxa"/>
          </w:tcPr>
          <w:p w14:paraId="0F95BFB9" w14:textId="093FA0D5" w:rsidR="00B5303E" w:rsidRDefault="00B5303E" w:rsidP="00951787">
            <w:pPr>
              <w:jc w:val="center"/>
              <w:rPr>
                <w:bCs/>
              </w:rPr>
            </w:pPr>
            <w:r>
              <w:rPr>
                <w:bCs/>
              </w:rPr>
              <w:t>1</w:t>
            </w:r>
          </w:p>
        </w:tc>
        <w:tc>
          <w:tcPr>
            <w:tcW w:w="1336" w:type="dxa"/>
          </w:tcPr>
          <w:p w14:paraId="7EE8D17A" w14:textId="2C32A91C" w:rsidR="00B5303E" w:rsidRDefault="00B5303E" w:rsidP="00951787">
            <w:pPr>
              <w:jc w:val="center"/>
              <w:rPr>
                <w:bCs/>
              </w:rPr>
            </w:pPr>
            <w:r>
              <w:rPr>
                <w:bCs/>
              </w:rPr>
              <w:t>220</w:t>
            </w:r>
          </w:p>
        </w:tc>
        <w:tc>
          <w:tcPr>
            <w:tcW w:w="1336" w:type="dxa"/>
          </w:tcPr>
          <w:p w14:paraId="44B93B24" w14:textId="2E8E5849" w:rsidR="00B5303E" w:rsidRDefault="00B5303E" w:rsidP="00951787">
            <w:pPr>
              <w:jc w:val="center"/>
              <w:rPr>
                <w:bCs/>
              </w:rPr>
            </w:pPr>
            <w:r>
              <w:rPr>
                <w:bCs/>
              </w:rPr>
              <w:t>1</w:t>
            </w:r>
          </w:p>
        </w:tc>
        <w:tc>
          <w:tcPr>
            <w:tcW w:w="1336" w:type="dxa"/>
          </w:tcPr>
          <w:p w14:paraId="111EBDCE" w14:textId="655DCE91" w:rsidR="00B5303E" w:rsidRDefault="00B5303E" w:rsidP="00951787">
            <w:pPr>
              <w:jc w:val="center"/>
              <w:rPr>
                <w:bCs/>
              </w:rPr>
            </w:pPr>
            <w:r>
              <w:rPr>
                <w:bCs/>
              </w:rPr>
              <w:t>11.795</w:t>
            </w:r>
          </w:p>
        </w:tc>
      </w:tr>
      <w:tr w:rsidR="00B5303E" w14:paraId="2FBB1D49" w14:textId="77777777" w:rsidTr="00B5303E">
        <w:tc>
          <w:tcPr>
            <w:tcW w:w="1335" w:type="dxa"/>
          </w:tcPr>
          <w:p w14:paraId="18F64A35" w14:textId="24452608" w:rsidR="00B5303E" w:rsidRDefault="00B5303E" w:rsidP="00951787">
            <w:pPr>
              <w:jc w:val="center"/>
              <w:rPr>
                <w:bCs/>
              </w:rPr>
            </w:pPr>
            <w:r>
              <w:rPr>
                <w:bCs/>
              </w:rPr>
              <w:t>40</w:t>
            </w:r>
          </w:p>
        </w:tc>
        <w:tc>
          <w:tcPr>
            <w:tcW w:w="1335" w:type="dxa"/>
          </w:tcPr>
          <w:p w14:paraId="3B89A42D" w14:textId="75DCDF15" w:rsidR="00B5303E" w:rsidRDefault="00B5303E" w:rsidP="00951787">
            <w:pPr>
              <w:jc w:val="center"/>
              <w:rPr>
                <w:bCs/>
              </w:rPr>
            </w:pPr>
            <w:r>
              <w:rPr>
                <w:bCs/>
              </w:rPr>
              <w:t>365</w:t>
            </w:r>
          </w:p>
        </w:tc>
        <w:tc>
          <w:tcPr>
            <w:tcW w:w="1336" w:type="dxa"/>
          </w:tcPr>
          <w:p w14:paraId="2A6C32C8" w14:textId="748D6AB9" w:rsidR="00B5303E" w:rsidRDefault="00B5303E" w:rsidP="00951787">
            <w:pPr>
              <w:jc w:val="center"/>
              <w:rPr>
                <w:bCs/>
              </w:rPr>
            </w:pPr>
            <w:r>
              <w:rPr>
                <w:bCs/>
              </w:rPr>
              <w:t>7.691</w:t>
            </w:r>
          </w:p>
        </w:tc>
        <w:tc>
          <w:tcPr>
            <w:tcW w:w="1336" w:type="dxa"/>
          </w:tcPr>
          <w:p w14:paraId="13E4F3BB" w14:textId="360E27AE" w:rsidR="00B5303E" w:rsidRDefault="00B5303E" w:rsidP="00951787">
            <w:pPr>
              <w:jc w:val="center"/>
              <w:rPr>
                <w:bCs/>
              </w:rPr>
            </w:pPr>
            <w:r>
              <w:rPr>
                <w:bCs/>
              </w:rPr>
              <w:t>2</w:t>
            </w:r>
          </w:p>
        </w:tc>
        <w:tc>
          <w:tcPr>
            <w:tcW w:w="1336" w:type="dxa"/>
          </w:tcPr>
          <w:p w14:paraId="516714F0" w14:textId="4A64375C" w:rsidR="00B5303E" w:rsidRDefault="00B5303E" w:rsidP="00951787">
            <w:pPr>
              <w:jc w:val="center"/>
              <w:rPr>
                <w:bCs/>
              </w:rPr>
            </w:pPr>
            <w:r>
              <w:rPr>
                <w:bCs/>
              </w:rPr>
              <w:t>234</w:t>
            </w:r>
          </w:p>
        </w:tc>
        <w:tc>
          <w:tcPr>
            <w:tcW w:w="1336" w:type="dxa"/>
          </w:tcPr>
          <w:p w14:paraId="7A9B2A61" w14:textId="01ACA156" w:rsidR="00B5303E" w:rsidRDefault="00B5303E" w:rsidP="00951787">
            <w:pPr>
              <w:jc w:val="center"/>
              <w:rPr>
                <w:bCs/>
              </w:rPr>
            </w:pPr>
            <w:r>
              <w:rPr>
                <w:bCs/>
              </w:rPr>
              <w:t>1</w:t>
            </w:r>
          </w:p>
        </w:tc>
        <w:tc>
          <w:tcPr>
            <w:tcW w:w="1336" w:type="dxa"/>
          </w:tcPr>
          <w:p w14:paraId="2DB5BA5C" w14:textId="7CF0DE8C" w:rsidR="00B5303E" w:rsidRDefault="00B5303E" w:rsidP="00951787">
            <w:pPr>
              <w:jc w:val="center"/>
              <w:rPr>
                <w:bCs/>
              </w:rPr>
            </w:pPr>
            <w:r>
              <w:rPr>
                <w:bCs/>
              </w:rPr>
              <w:t>24.489</w:t>
            </w:r>
          </w:p>
        </w:tc>
      </w:tr>
      <w:tr w:rsidR="00B5303E" w14:paraId="182FDC76" w14:textId="77777777" w:rsidTr="00B5303E">
        <w:tc>
          <w:tcPr>
            <w:tcW w:w="1335" w:type="dxa"/>
          </w:tcPr>
          <w:p w14:paraId="385F4666" w14:textId="0E776E1D" w:rsidR="00B5303E" w:rsidRDefault="00B5303E" w:rsidP="00951787">
            <w:pPr>
              <w:jc w:val="center"/>
              <w:rPr>
                <w:bCs/>
              </w:rPr>
            </w:pPr>
            <w:r>
              <w:rPr>
                <w:bCs/>
              </w:rPr>
              <w:t>80</w:t>
            </w:r>
          </w:p>
        </w:tc>
        <w:tc>
          <w:tcPr>
            <w:tcW w:w="1335" w:type="dxa"/>
          </w:tcPr>
          <w:p w14:paraId="3A1C7878" w14:textId="3BEE2179" w:rsidR="00B5303E" w:rsidRDefault="00B5303E" w:rsidP="00951787">
            <w:pPr>
              <w:jc w:val="center"/>
              <w:rPr>
                <w:bCs/>
              </w:rPr>
            </w:pPr>
            <w:r>
              <w:rPr>
                <w:bCs/>
              </w:rPr>
              <w:t>180</w:t>
            </w:r>
          </w:p>
        </w:tc>
        <w:tc>
          <w:tcPr>
            <w:tcW w:w="1336" w:type="dxa"/>
          </w:tcPr>
          <w:p w14:paraId="71465D05" w14:textId="1B01A524" w:rsidR="00B5303E" w:rsidRDefault="00B5303E" w:rsidP="00951787">
            <w:pPr>
              <w:jc w:val="center"/>
              <w:rPr>
                <w:bCs/>
              </w:rPr>
            </w:pPr>
            <w:r>
              <w:rPr>
                <w:bCs/>
              </w:rPr>
              <w:t>11.175</w:t>
            </w:r>
          </w:p>
        </w:tc>
        <w:tc>
          <w:tcPr>
            <w:tcW w:w="1336" w:type="dxa"/>
          </w:tcPr>
          <w:p w14:paraId="336B8952" w14:textId="3A8DD050" w:rsidR="00B5303E" w:rsidRDefault="00B5303E" w:rsidP="00951787">
            <w:pPr>
              <w:jc w:val="center"/>
              <w:rPr>
                <w:bCs/>
              </w:rPr>
            </w:pPr>
            <w:r>
              <w:rPr>
                <w:bCs/>
              </w:rPr>
              <w:t>4</w:t>
            </w:r>
          </w:p>
        </w:tc>
        <w:tc>
          <w:tcPr>
            <w:tcW w:w="1336" w:type="dxa"/>
          </w:tcPr>
          <w:p w14:paraId="3F7FD60C" w14:textId="00745FFD" w:rsidR="00B5303E" w:rsidRDefault="00B5303E" w:rsidP="00951787">
            <w:pPr>
              <w:jc w:val="center"/>
              <w:rPr>
                <w:bCs/>
              </w:rPr>
            </w:pPr>
            <w:r>
              <w:rPr>
                <w:bCs/>
              </w:rPr>
              <w:t>301</w:t>
            </w:r>
          </w:p>
        </w:tc>
        <w:tc>
          <w:tcPr>
            <w:tcW w:w="1336" w:type="dxa"/>
          </w:tcPr>
          <w:p w14:paraId="26435A3C" w14:textId="0B93184C" w:rsidR="00B5303E" w:rsidRDefault="00B5303E" w:rsidP="00951787">
            <w:pPr>
              <w:jc w:val="center"/>
              <w:rPr>
                <w:bCs/>
              </w:rPr>
            </w:pPr>
            <w:r>
              <w:rPr>
                <w:bCs/>
              </w:rPr>
              <w:t>1</w:t>
            </w:r>
          </w:p>
        </w:tc>
        <w:tc>
          <w:tcPr>
            <w:tcW w:w="1336" w:type="dxa"/>
          </w:tcPr>
          <w:p w14:paraId="00E97B67" w14:textId="1BA5042E" w:rsidR="00B5303E" w:rsidRDefault="00B5303E" w:rsidP="00951787">
            <w:pPr>
              <w:jc w:val="center"/>
              <w:rPr>
                <w:bCs/>
              </w:rPr>
            </w:pPr>
            <w:r>
              <w:rPr>
                <w:bCs/>
              </w:rPr>
              <w:t>20.310</w:t>
            </w:r>
          </w:p>
        </w:tc>
      </w:tr>
      <w:tr w:rsidR="00B5303E" w14:paraId="13C3CDDC" w14:textId="77777777" w:rsidTr="00B5303E">
        <w:tc>
          <w:tcPr>
            <w:tcW w:w="1335" w:type="dxa"/>
          </w:tcPr>
          <w:p w14:paraId="7F295DA0" w14:textId="63092846" w:rsidR="00B5303E" w:rsidRDefault="00B5303E" w:rsidP="00951787">
            <w:pPr>
              <w:jc w:val="center"/>
              <w:rPr>
                <w:bCs/>
              </w:rPr>
            </w:pPr>
            <w:r>
              <w:rPr>
                <w:bCs/>
              </w:rPr>
              <w:t>80</w:t>
            </w:r>
          </w:p>
        </w:tc>
        <w:tc>
          <w:tcPr>
            <w:tcW w:w="1335" w:type="dxa"/>
          </w:tcPr>
          <w:p w14:paraId="70F9C8C2" w14:textId="34A84657" w:rsidR="00B5303E" w:rsidRDefault="00B5303E" w:rsidP="00951787">
            <w:pPr>
              <w:jc w:val="center"/>
              <w:rPr>
                <w:bCs/>
              </w:rPr>
            </w:pPr>
            <w:r>
              <w:rPr>
                <w:bCs/>
              </w:rPr>
              <w:t>365</w:t>
            </w:r>
          </w:p>
        </w:tc>
        <w:tc>
          <w:tcPr>
            <w:tcW w:w="1336" w:type="dxa"/>
          </w:tcPr>
          <w:p w14:paraId="3997A5D9" w14:textId="60934520" w:rsidR="00B5303E" w:rsidRDefault="00B5303E" w:rsidP="00951787">
            <w:pPr>
              <w:jc w:val="center"/>
              <w:rPr>
                <w:bCs/>
              </w:rPr>
            </w:pPr>
            <w:r>
              <w:rPr>
                <w:bCs/>
              </w:rPr>
              <w:t>22.593</w:t>
            </w:r>
          </w:p>
        </w:tc>
        <w:tc>
          <w:tcPr>
            <w:tcW w:w="1336" w:type="dxa"/>
          </w:tcPr>
          <w:p w14:paraId="09C25AEA" w14:textId="7C2F9CA0" w:rsidR="00B5303E" w:rsidRDefault="00B5303E" w:rsidP="00951787">
            <w:pPr>
              <w:jc w:val="center"/>
              <w:rPr>
                <w:bCs/>
              </w:rPr>
            </w:pPr>
            <w:r>
              <w:rPr>
                <w:bCs/>
              </w:rPr>
              <w:t>6</w:t>
            </w:r>
          </w:p>
        </w:tc>
        <w:tc>
          <w:tcPr>
            <w:tcW w:w="1336" w:type="dxa"/>
          </w:tcPr>
          <w:p w14:paraId="002677C3" w14:textId="09511E49" w:rsidR="00B5303E" w:rsidRDefault="00B5303E" w:rsidP="00951787">
            <w:pPr>
              <w:jc w:val="center"/>
              <w:rPr>
                <w:bCs/>
              </w:rPr>
            </w:pPr>
            <w:r>
              <w:rPr>
                <w:bCs/>
              </w:rPr>
              <w:t>302</w:t>
            </w:r>
          </w:p>
        </w:tc>
        <w:tc>
          <w:tcPr>
            <w:tcW w:w="1336" w:type="dxa"/>
          </w:tcPr>
          <w:p w14:paraId="5ECD2285" w14:textId="0803886D" w:rsidR="00B5303E" w:rsidRDefault="00B5303E" w:rsidP="00951787">
            <w:pPr>
              <w:jc w:val="center"/>
              <w:rPr>
                <w:bCs/>
              </w:rPr>
            </w:pPr>
            <w:r>
              <w:rPr>
                <w:bCs/>
              </w:rPr>
              <w:t>1</w:t>
            </w:r>
          </w:p>
        </w:tc>
        <w:tc>
          <w:tcPr>
            <w:tcW w:w="1336" w:type="dxa"/>
          </w:tcPr>
          <w:p w14:paraId="7EB2285F" w14:textId="2111EEE8" w:rsidR="00B5303E" w:rsidRDefault="00B5303E" w:rsidP="00951787">
            <w:pPr>
              <w:jc w:val="center"/>
              <w:rPr>
                <w:bCs/>
              </w:rPr>
            </w:pPr>
            <w:r>
              <w:rPr>
                <w:bCs/>
              </w:rPr>
              <w:t>41.861</w:t>
            </w:r>
          </w:p>
        </w:tc>
      </w:tr>
      <w:tr w:rsidR="00B5303E" w14:paraId="7E1813C5" w14:textId="77777777" w:rsidTr="00B5303E">
        <w:tc>
          <w:tcPr>
            <w:tcW w:w="1335" w:type="dxa"/>
          </w:tcPr>
          <w:p w14:paraId="59BD2273" w14:textId="74F55833" w:rsidR="00B5303E" w:rsidRDefault="00B5303E" w:rsidP="00951787">
            <w:pPr>
              <w:jc w:val="center"/>
              <w:rPr>
                <w:bCs/>
              </w:rPr>
            </w:pPr>
            <w:r>
              <w:rPr>
                <w:bCs/>
              </w:rPr>
              <w:t>120</w:t>
            </w:r>
          </w:p>
        </w:tc>
        <w:tc>
          <w:tcPr>
            <w:tcW w:w="1335" w:type="dxa"/>
          </w:tcPr>
          <w:p w14:paraId="47DF7217" w14:textId="647F71A8" w:rsidR="00B5303E" w:rsidRDefault="00B5303E" w:rsidP="00951787">
            <w:pPr>
              <w:jc w:val="center"/>
              <w:rPr>
                <w:bCs/>
              </w:rPr>
            </w:pPr>
            <w:r>
              <w:rPr>
                <w:bCs/>
              </w:rPr>
              <w:t>180</w:t>
            </w:r>
          </w:p>
        </w:tc>
        <w:tc>
          <w:tcPr>
            <w:tcW w:w="1336" w:type="dxa"/>
          </w:tcPr>
          <w:p w14:paraId="6228ADCD" w14:textId="26E8D7AC" w:rsidR="00B5303E" w:rsidRDefault="00B5303E" w:rsidP="00951787">
            <w:pPr>
              <w:jc w:val="center"/>
              <w:rPr>
                <w:bCs/>
              </w:rPr>
            </w:pPr>
            <w:r>
              <w:rPr>
                <w:bCs/>
              </w:rPr>
              <w:t>17.015</w:t>
            </w:r>
          </w:p>
        </w:tc>
        <w:tc>
          <w:tcPr>
            <w:tcW w:w="1336" w:type="dxa"/>
          </w:tcPr>
          <w:p w14:paraId="4DA07C52" w14:textId="7EE44543" w:rsidR="00B5303E" w:rsidRDefault="00B5303E" w:rsidP="00951787">
            <w:pPr>
              <w:jc w:val="center"/>
              <w:rPr>
                <w:bCs/>
              </w:rPr>
            </w:pPr>
            <w:r>
              <w:rPr>
                <w:bCs/>
              </w:rPr>
              <w:t>8</w:t>
            </w:r>
          </w:p>
        </w:tc>
        <w:tc>
          <w:tcPr>
            <w:tcW w:w="1336" w:type="dxa"/>
          </w:tcPr>
          <w:p w14:paraId="20CE3061" w14:textId="1FBAA676" w:rsidR="00B5303E" w:rsidRDefault="00B5303E" w:rsidP="00951787">
            <w:pPr>
              <w:jc w:val="center"/>
              <w:rPr>
                <w:bCs/>
              </w:rPr>
            </w:pPr>
            <w:r>
              <w:rPr>
                <w:bCs/>
              </w:rPr>
              <w:t>334</w:t>
            </w:r>
          </w:p>
        </w:tc>
        <w:tc>
          <w:tcPr>
            <w:tcW w:w="1336" w:type="dxa"/>
          </w:tcPr>
          <w:p w14:paraId="2122C3DE" w14:textId="16420D62" w:rsidR="00B5303E" w:rsidRDefault="00B5303E" w:rsidP="00951787">
            <w:pPr>
              <w:jc w:val="center"/>
              <w:rPr>
                <w:bCs/>
              </w:rPr>
            </w:pPr>
            <w:r>
              <w:rPr>
                <w:bCs/>
              </w:rPr>
              <w:t>1</w:t>
            </w:r>
          </w:p>
        </w:tc>
        <w:tc>
          <w:tcPr>
            <w:tcW w:w="1336" w:type="dxa"/>
          </w:tcPr>
          <w:p w14:paraId="4DC0F231" w14:textId="49395BBC" w:rsidR="00B5303E" w:rsidRDefault="00B5303E" w:rsidP="00951787">
            <w:pPr>
              <w:jc w:val="center"/>
              <w:rPr>
                <w:bCs/>
              </w:rPr>
            </w:pPr>
            <w:r>
              <w:rPr>
                <w:bCs/>
              </w:rPr>
              <w:t>24.357</w:t>
            </w:r>
          </w:p>
        </w:tc>
      </w:tr>
      <w:tr w:rsidR="00B5303E" w14:paraId="4FF10898" w14:textId="77777777" w:rsidTr="00B5303E">
        <w:tc>
          <w:tcPr>
            <w:tcW w:w="1335" w:type="dxa"/>
          </w:tcPr>
          <w:p w14:paraId="7CBB61D3" w14:textId="7B435265" w:rsidR="00B5303E" w:rsidRDefault="00B5303E" w:rsidP="00951787">
            <w:pPr>
              <w:jc w:val="center"/>
              <w:rPr>
                <w:bCs/>
              </w:rPr>
            </w:pPr>
            <w:r>
              <w:rPr>
                <w:bCs/>
              </w:rPr>
              <w:t>120</w:t>
            </w:r>
          </w:p>
        </w:tc>
        <w:tc>
          <w:tcPr>
            <w:tcW w:w="1335" w:type="dxa"/>
          </w:tcPr>
          <w:p w14:paraId="3BA4E632" w14:textId="36A59684" w:rsidR="00B5303E" w:rsidRDefault="00B5303E" w:rsidP="00951787">
            <w:pPr>
              <w:jc w:val="center"/>
              <w:rPr>
                <w:bCs/>
              </w:rPr>
            </w:pPr>
            <w:r>
              <w:rPr>
                <w:bCs/>
              </w:rPr>
              <w:t>365</w:t>
            </w:r>
          </w:p>
        </w:tc>
        <w:tc>
          <w:tcPr>
            <w:tcW w:w="1336" w:type="dxa"/>
          </w:tcPr>
          <w:p w14:paraId="401FE075" w14:textId="4CFD2D30" w:rsidR="00B5303E" w:rsidRDefault="00B5303E" w:rsidP="00951787">
            <w:pPr>
              <w:jc w:val="center"/>
              <w:rPr>
                <w:bCs/>
              </w:rPr>
            </w:pPr>
            <w:r>
              <w:rPr>
                <w:bCs/>
              </w:rPr>
              <w:t>35.510</w:t>
            </w:r>
          </w:p>
        </w:tc>
        <w:tc>
          <w:tcPr>
            <w:tcW w:w="1336" w:type="dxa"/>
          </w:tcPr>
          <w:p w14:paraId="21F2CF9B" w14:textId="5A4AD1BE" w:rsidR="00B5303E" w:rsidRDefault="00B5303E" w:rsidP="00951787">
            <w:pPr>
              <w:jc w:val="center"/>
              <w:rPr>
                <w:bCs/>
              </w:rPr>
            </w:pPr>
            <w:r>
              <w:rPr>
                <w:bCs/>
              </w:rPr>
              <w:t>14</w:t>
            </w:r>
          </w:p>
        </w:tc>
        <w:tc>
          <w:tcPr>
            <w:tcW w:w="1336" w:type="dxa"/>
          </w:tcPr>
          <w:p w14:paraId="7B1344BF" w14:textId="21D3E60D" w:rsidR="00B5303E" w:rsidRDefault="00B5303E" w:rsidP="00951787">
            <w:pPr>
              <w:jc w:val="center"/>
              <w:rPr>
                <w:bCs/>
              </w:rPr>
            </w:pPr>
            <w:r>
              <w:rPr>
                <w:bCs/>
              </w:rPr>
              <w:t>360</w:t>
            </w:r>
          </w:p>
        </w:tc>
        <w:tc>
          <w:tcPr>
            <w:tcW w:w="1336" w:type="dxa"/>
          </w:tcPr>
          <w:p w14:paraId="2D41529E" w14:textId="592D34B9" w:rsidR="00B5303E" w:rsidRDefault="00B5303E" w:rsidP="00951787">
            <w:pPr>
              <w:jc w:val="center"/>
              <w:rPr>
                <w:bCs/>
              </w:rPr>
            </w:pPr>
            <w:r>
              <w:rPr>
                <w:bCs/>
              </w:rPr>
              <w:t>1</w:t>
            </w:r>
          </w:p>
        </w:tc>
        <w:tc>
          <w:tcPr>
            <w:tcW w:w="1336" w:type="dxa"/>
          </w:tcPr>
          <w:p w14:paraId="3E0B3B5C" w14:textId="24C8E916" w:rsidR="00B5303E" w:rsidRDefault="00B5303E" w:rsidP="00951787">
            <w:pPr>
              <w:jc w:val="center"/>
              <w:rPr>
                <w:bCs/>
              </w:rPr>
            </w:pPr>
            <w:r>
              <w:rPr>
                <w:bCs/>
              </w:rPr>
              <w:t>51.821</w:t>
            </w:r>
          </w:p>
        </w:tc>
      </w:tr>
    </w:tbl>
    <w:p w14:paraId="3ECE6528" w14:textId="52286CD0" w:rsidR="00B5303E" w:rsidRDefault="003220B9" w:rsidP="006D61E3">
      <w:pPr>
        <w:tabs>
          <w:tab w:val="left" w:pos="7400"/>
        </w:tabs>
        <w:jc w:val="center"/>
        <w:rPr>
          <w:bCs/>
        </w:rPr>
      </w:pPr>
      <w:r w:rsidRPr="006D61E3">
        <w:rPr>
          <w:b/>
          <w:bCs/>
        </w:rPr>
        <w:t>Table 2.</w:t>
      </w:r>
      <w:r>
        <w:rPr>
          <w:bCs/>
        </w:rPr>
        <w:t xml:space="preserve">  </w:t>
      </w:r>
      <w:r w:rsidR="009964BC" w:rsidRPr="00A17169">
        <w:rPr>
          <w:b/>
        </w:rPr>
        <w:t>Timeline Statistics</w:t>
      </w:r>
    </w:p>
    <w:p w14:paraId="591261D0" w14:textId="547B5625" w:rsidR="0030078F" w:rsidRPr="00A17169" w:rsidRDefault="0030078F" w:rsidP="00A17169">
      <w:pPr>
        <w:tabs>
          <w:tab w:val="left" w:pos="7400"/>
        </w:tabs>
        <w:rPr>
          <w:b/>
        </w:rPr>
      </w:pPr>
      <w:r>
        <w:rPr>
          <w:b/>
        </w:rPr>
        <w:t>3.3.1.2 Timeline Visualization (Heatmaps)</w:t>
      </w:r>
    </w:p>
    <w:p w14:paraId="69D2B74B" w14:textId="0919447A" w:rsidR="0030078F" w:rsidRDefault="0030078F" w:rsidP="00C46641">
      <w:pPr>
        <w:rPr>
          <w:bCs/>
        </w:rPr>
      </w:pPr>
      <w:r>
        <w:rPr>
          <w:bCs/>
        </w:rPr>
        <w:t xml:space="preserve">Visualizing these timelines can be confusing because a set of timelines has 3 dimensions (each timeline, each event in each timeline, </w:t>
      </w:r>
      <w:r w:rsidR="00EA5342">
        <w:rPr>
          <w:bCs/>
        </w:rPr>
        <w:t xml:space="preserve">and </w:t>
      </w:r>
      <w:r>
        <w:rPr>
          <w:bCs/>
        </w:rPr>
        <w:t xml:space="preserve">each attribute for each event) one way of visualizing these timelines is by creating </w:t>
      </w:r>
      <w:r w:rsidR="007B2EB9">
        <w:rPr>
          <w:bCs/>
        </w:rPr>
        <w:t>H</w:t>
      </w:r>
      <w:r w:rsidR="00367BC2">
        <w:rPr>
          <w:bCs/>
        </w:rPr>
        <w:t>eatmap table</w:t>
      </w:r>
      <w:r w:rsidR="007B2EB9">
        <w:rPr>
          <w:bCs/>
        </w:rPr>
        <w:t>s</w:t>
      </w:r>
      <w:r w:rsidR="00367BC2">
        <w:rPr>
          <w:bCs/>
        </w:rPr>
        <w:t xml:space="preserve"> (</w:t>
      </w:r>
      <w:r w:rsidR="00367BC2" w:rsidRPr="00A17169">
        <w:rPr>
          <w:b/>
        </w:rPr>
        <w:t xml:space="preserve">Figure </w:t>
      </w:r>
      <w:r>
        <w:rPr>
          <w:b/>
        </w:rPr>
        <w:t>1</w:t>
      </w:r>
      <w:r w:rsidR="00EA5342">
        <w:rPr>
          <w:b/>
        </w:rPr>
        <w:t xml:space="preserve"> </w:t>
      </w:r>
      <w:r w:rsidR="00EA5342">
        <w:rPr>
          <w:bCs/>
        </w:rPr>
        <w:t xml:space="preserve">and </w:t>
      </w:r>
      <w:r w:rsidR="00EA5342">
        <w:rPr>
          <w:b/>
        </w:rPr>
        <w:t>Figure 2</w:t>
      </w:r>
      <w:r>
        <w:rPr>
          <w:bCs/>
        </w:rPr>
        <w:t>)</w:t>
      </w:r>
      <w:r w:rsidR="00367BC2">
        <w:rPr>
          <w:bCs/>
        </w:rPr>
        <w:t xml:space="preserve"> </w:t>
      </w:r>
      <w:r w:rsidR="007B2EB9">
        <w:rPr>
          <w:bCs/>
        </w:rPr>
        <w:t xml:space="preserve">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w:t>
      </w:r>
      <w:r>
        <w:rPr>
          <w:bCs/>
        </w:rPr>
        <w:t xml:space="preserve">origin </w:t>
      </w:r>
      <w:r w:rsidR="00367BC2">
        <w:rPr>
          <w:bCs/>
        </w:rPr>
        <w:t xml:space="preserve">event at the beginning of </w:t>
      </w:r>
      <w:r>
        <w:rPr>
          <w:bCs/>
        </w:rPr>
        <w:t>each</w:t>
      </w:r>
      <w:r w:rsidR="00367BC2">
        <w:rPr>
          <w:bCs/>
        </w:rPr>
        <w:t xml:space="preserve"> timeline.</w:t>
      </w:r>
      <w:r w:rsidR="00EA5342">
        <w:rPr>
          <w:bCs/>
        </w:rPr>
        <w:t xml:space="preserve"> The X and Y values will have bins of 5 days or events accordingly.</w:t>
      </w:r>
      <w:r w:rsidR="001F4C9B">
        <w:rPr>
          <w:bCs/>
        </w:rPr>
        <w:t xml:space="preserve"> </w:t>
      </w:r>
      <w:r>
        <w:rPr>
          <w:bCs/>
        </w:rPr>
        <w:t>In order to make these heatmaps more insightful and simpler, rather than making one heatmap for 1-180 days and one for 1-365, only one was made for 365. Also, w</w:t>
      </w:r>
      <w:r w:rsidR="001F4C9B">
        <w:rPr>
          <w:bCs/>
        </w:rPr>
        <w:t xml:space="preserve">e </w:t>
      </w:r>
      <w:r>
        <w:rPr>
          <w:bCs/>
        </w:rPr>
        <w:t xml:space="preserve">split the events into </w:t>
      </w:r>
      <w:r w:rsidR="001F4C9B">
        <w:rPr>
          <w:bCs/>
        </w:rPr>
        <w:t>two sets of heatmaps</w:t>
      </w:r>
      <w:r w:rsidR="00071B82">
        <w:rPr>
          <w:bCs/>
        </w:rPr>
        <w:t>:</w:t>
      </w:r>
      <w:r w:rsidR="001F4C9B">
        <w:rPr>
          <w:bCs/>
        </w:rPr>
        <w:t xml:space="preserve"> one</w:t>
      </w:r>
      <w:r>
        <w:rPr>
          <w:bCs/>
        </w:rPr>
        <w:t xml:space="preserve"> where the timelines only included the origin event and</w:t>
      </w:r>
      <w:r w:rsidR="001F4C9B">
        <w:rPr>
          <w:bCs/>
        </w:rPr>
        <w:t xml:space="preserve"> </w:t>
      </w:r>
      <w:r>
        <w:rPr>
          <w:bCs/>
        </w:rPr>
        <w:t xml:space="preserve">the </w:t>
      </w:r>
      <w:r w:rsidR="001F4C9B" w:rsidRPr="00951787">
        <w:rPr>
          <w:bCs/>
          <w:i/>
        </w:rPr>
        <w:t>negative</w:t>
      </w:r>
      <w:r w:rsidR="001F4C9B">
        <w:rPr>
          <w:bCs/>
        </w:rPr>
        <w:t xml:space="preserve"> (</w:t>
      </w:r>
      <w:r w:rsidR="001F4C9B" w:rsidRPr="00951787">
        <w:rPr>
          <w:bCs/>
          <w:i/>
        </w:rPr>
        <w:t>protest</w:t>
      </w:r>
      <w:r w:rsidR="001F4C9B">
        <w:rPr>
          <w:bCs/>
        </w:rPr>
        <w:t>)</w:t>
      </w:r>
      <w:r>
        <w:rPr>
          <w:bCs/>
        </w:rPr>
        <w:t xml:space="preserve"> GDELT</w:t>
      </w:r>
      <w:r w:rsidR="001F4C9B">
        <w:rPr>
          <w:bCs/>
        </w:rPr>
        <w:t xml:space="preserve"> events that occurred after the disaster, and the other had only</w:t>
      </w:r>
      <w:r>
        <w:rPr>
          <w:bCs/>
        </w:rPr>
        <w:t xml:space="preserve"> the origin event and</w:t>
      </w:r>
      <w:r w:rsidR="001F4C9B">
        <w:rPr>
          <w:bCs/>
        </w:rPr>
        <w:t xml:space="preserve"> </w:t>
      </w:r>
      <w:r w:rsidR="001F4C9B" w:rsidRPr="00951787">
        <w:rPr>
          <w:bCs/>
          <w:i/>
        </w:rPr>
        <w:t>positive</w:t>
      </w:r>
      <w:r w:rsidR="001F4C9B">
        <w:rPr>
          <w:bCs/>
        </w:rPr>
        <w:t xml:space="preserve"> (</w:t>
      </w:r>
      <w:r w:rsidR="001F4C9B" w:rsidRPr="00951787">
        <w:rPr>
          <w:bCs/>
          <w:i/>
        </w:rPr>
        <w:t>aid</w:t>
      </w:r>
      <w:r w:rsidR="001F4C9B">
        <w:rPr>
          <w:bCs/>
        </w:rPr>
        <w:t>)</w:t>
      </w:r>
      <w:r>
        <w:rPr>
          <w:bCs/>
        </w:rPr>
        <w:t xml:space="preserve"> GDELT</w:t>
      </w:r>
      <w:r w:rsidR="001F4C9B">
        <w:rPr>
          <w:bCs/>
        </w:rPr>
        <w:t xml:space="preserve"> events that occurred after the disaster.</w:t>
      </w:r>
      <w:r w:rsidR="00071B82">
        <w:rPr>
          <w:bCs/>
        </w:rPr>
        <w:t xml:space="preserve"> </w:t>
      </w:r>
    </w:p>
    <w:tbl>
      <w:tblPr>
        <w:tblStyle w:val="TableGrid"/>
        <w:tblW w:w="0" w:type="auto"/>
        <w:tblLook w:val="04A0" w:firstRow="1" w:lastRow="0" w:firstColumn="1" w:lastColumn="0" w:noHBand="0" w:noVBand="1"/>
      </w:tblPr>
      <w:tblGrid>
        <w:gridCol w:w="924"/>
        <w:gridCol w:w="2796"/>
        <w:gridCol w:w="2826"/>
        <w:gridCol w:w="2804"/>
      </w:tblGrid>
      <w:tr w:rsidR="0030078F" w14:paraId="05E6F525" w14:textId="77777777" w:rsidTr="004F0ECA">
        <w:tc>
          <w:tcPr>
            <w:tcW w:w="924" w:type="dxa"/>
          </w:tcPr>
          <w:p w14:paraId="2BFE678E" w14:textId="77777777" w:rsidR="0030078F" w:rsidRPr="009A2434" w:rsidRDefault="0030078F" w:rsidP="004F0ECA">
            <w:pPr>
              <w:rPr>
                <w:bCs/>
              </w:rPr>
            </w:pPr>
            <w:r w:rsidRPr="009A2434">
              <w:rPr>
                <w:bCs/>
              </w:rPr>
              <w:lastRenderedPageBreak/>
              <w:t>Heat</w:t>
            </w:r>
            <w:r w:rsidRPr="00AC2EFA">
              <w:rPr>
                <w:bCs/>
              </w:rPr>
              <w:t>-</w:t>
            </w:r>
            <w:r w:rsidRPr="009A2434">
              <w:rPr>
                <w:bCs/>
              </w:rPr>
              <w:t>map</w:t>
            </w:r>
          </w:p>
        </w:tc>
        <w:tc>
          <w:tcPr>
            <w:tcW w:w="2796" w:type="dxa"/>
          </w:tcPr>
          <w:p w14:paraId="59D781DC" w14:textId="77777777" w:rsidR="0030078F" w:rsidRDefault="0030078F" w:rsidP="004F0ECA">
            <w:pPr>
              <w:rPr>
                <w:bCs/>
              </w:rPr>
            </w:pPr>
            <w:r w:rsidRPr="003612D7">
              <w:rPr>
                <w:bCs/>
                <w:noProof/>
                <w:lang w:val="en-US"/>
              </w:rPr>
              <w:drawing>
                <wp:inline distT="0" distB="0" distL="0" distR="0" wp14:anchorId="1A2B791D" wp14:editId="10D21731">
                  <wp:extent cx="7474881" cy="1629882"/>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p>
        </w:tc>
        <w:tc>
          <w:tcPr>
            <w:tcW w:w="2826" w:type="dxa"/>
          </w:tcPr>
          <w:p w14:paraId="3B9DB581" w14:textId="77777777" w:rsidR="0030078F" w:rsidRDefault="0030078F" w:rsidP="004F0ECA">
            <w:pPr>
              <w:rPr>
                <w:bCs/>
              </w:rPr>
            </w:pPr>
            <w:r w:rsidRPr="003612D7">
              <w:rPr>
                <w:bCs/>
                <w:noProof/>
                <w:lang w:val="en-US"/>
              </w:rPr>
              <w:drawing>
                <wp:inline distT="0" distB="0" distL="0" distR="0" wp14:anchorId="66D07B7B" wp14:editId="671DFEDD">
                  <wp:extent cx="7524450" cy="1656155"/>
                  <wp:effectExtent l="31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p>
        </w:tc>
        <w:tc>
          <w:tcPr>
            <w:tcW w:w="2804" w:type="dxa"/>
          </w:tcPr>
          <w:p w14:paraId="2C48F4E0" w14:textId="77777777" w:rsidR="0030078F" w:rsidRDefault="0030078F" w:rsidP="004F0ECA">
            <w:pPr>
              <w:rPr>
                <w:bCs/>
              </w:rPr>
            </w:pPr>
            <w:r w:rsidRPr="003612D7">
              <w:rPr>
                <w:bCs/>
                <w:noProof/>
                <w:lang w:val="en-US"/>
              </w:rPr>
              <w:drawing>
                <wp:inline distT="0" distB="0" distL="0" distR="0" wp14:anchorId="04C754AE" wp14:editId="6E085C5E">
                  <wp:extent cx="7506002" cy="1643482"/>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p>
        </w:tc>
      </w:tr>
    </w:tbl>
    <w:p w14:paraId="08572FA9" w14:textId="77777777" w:rsidR="0030078F" w:rsidRDefault="0030078F" w:rsidP="0030078F">
      <w:pPr>
        <w:rPr>
          <w:bCs/>
        </w:rPr>
      </w:pPr>
    </w:p>
    <w:p w14:paraId="13CC281C" w14:textId="6AF54278" w:rsidR="00EA5342" w:rsidRDefault="0030078F" w:rsidP="00EA5342">
      <w:pPr>
        <w:jc w:val="center"/>
        <w:rPr>
          <w:b/>
        </w:rPr>
      </w:pPr>
      <w:r>
        <w:rPr>
          <w:b/>
        </w:rPr>
        <w:t xml:space="preserve">Figure 1: </w:t>
      </w:r>
      <w:r w:rsidR="00EA5342" w:rsidRPr="00951787">
        <w:rPr>
          <w:b/>
          <w:i/>
        </w:rPr>
        <w:t>Negative</w:t>
      </w:r>
      <w:r w:rsidR="00EA5342">
        <w:rPr>
          <w:b/>
        </w:rPr>
        <w:t xml:space="preserve">-Event </w:t>
      </w:r>
      <w:r>
        <w:rPr>
          <w:b/>
        </w:rPr>
        <w:t>Timeline Heatmaps for Varying Ranges</w:t>
      </w:r>
    </w:p>
    <w:p w14:paraId="4EF0852C" w14:textId="77777777" w:rsidR="00EA5342" w:rsidRDefault="00EA5342">
      <w:pPr>
        <w:rPr>
          <w:b/>
        </w:rPr>
      </w:pPr>
      <w:r>
        <w:rPr>
          <w:b/>
        </w:rPr>
        <w:br w:type="page"/>
      </w:r>
    </w:p>
    <w:tbl>
      <w:tblPr>
        <w:tblStyle w:val="TableGrid"/>
        <w:tblW w:w="0" w:type="auto"/>
        <w:tblLook w:val="04A0" w:firstRow="1" w:lastRow="0" w:firstColumn="1" w:lastColumn="0" w:noHBand="0" w:noVBand="1"/>
      </w:tblPr>
      <w:tblGrid>
        <w:gridCol w:w="738"/>
        <w:gridCol w:w="2387"/>
        <w:gridCol w:w="2873"/>
        <w:gridCol w:w="3352"/>
      </w:tblGrid>
      <w:tr w:rsidR="00EA5342" w:rsidRPr="009A2434" w14:paraId="14483447" w14:textId="77777777" w:rsidTr="004F0ECA">
        <w:tc>
          <w:tcPr>
            <w:tcW w:w="924" w:type="dxa"/>
          </w:tcPr>
          <w:p w14:paraId="4F1F1181" w14:textId="77777777" w:rsidR="00EA5342" w:rsidRPr="009A2434" w:rsidRDefault="00EA5342" w:rsidP="004F0ECA">
            <w:pPr>
              <w:rPr>
                <w:bCs/>
              </w:rPr>
            </w:pPr>
            <w:r w:rsidRPr="009A2434">
              <w:rPr>
                <w:bCs/>
              </w:rPr>
              <w:lastRenderedPageBreak/>
              <w:t>Km Range</w:t>
            </w:r>
          </w:p>
        </w:tc>
        <w:tc>
          <w:tcPr>
            <w:tcW w:w="2796" w:type="dxa"/>
          </w:tcPr>
          <w:p w14:paraId="75EF66DD" w14:textId="77777777" w:rsidR="00EA5342" w:rsidRPr="009A2434" w:rsidRDefault="00EA5342" w:rsidP="004F0ECA">
            <w:pPr>
              <w:rPr>
                <w:bCs/>
              </w:rPr>
            </w:pPr>
            <w:r w:rsidRPr="009A2434">
              <w:rPr>
                <w:bCs/>
              </w:rPr>
              <w:t>40</w:t>
            </w:r>
          </w:p>
        </w:tc>
        <w:tc>
          <w:tcPr>
            <w:tcW w:w="2826" w:type="dxa"/>
          </w:tcPr>
          <w:p w14:paraId="7C4A26CA" w14:textId="77777777" w:rsidR="00EA5342" w:rsidRPr="009A2434" w:rsidRDefault="00EA5342" w:rsidP="004F0ECA">
            <w:pPr>
              <w:rPr>
                <w:bCs/>
              </w:rPr>
            </w:pPr>
            <w:r w:rsidRPr="009A2434">
              <w:rPr>
                <w:bCs/>
              </w:rPr>
              <w:t>80</w:t>
            </w:r>
          </w:p>
        </w:tc>
        <w:tc>
          <w:tcPr>
            <w:tcW w:w="2804" w:type="dxa"/>
          </w:tcPr>
          <w:p w14:paraId="43BF12FC" w14:textId="77777777" w:rsidR="00EA5342" w:rsidRPr="009A2434" w:rsidRDefault="00EA5342" w:rsidP="004F0ECA">
            <w:pPr>
              <w:rPr>
                <w:bCs/>
              </w:rPr>
            </w:pPr>
            <w:r w:rsidRPr="009A2434">
              <w:rPr>
                <w:bCs/>
              </w:rPr>
              <w:t>120</w:t>
            </w:r>
          </w:p>
        </w:tc>
      </w:tr>
      <w:tr w:rsidR="00EA5342" w14:paraId="2E1413A4" w14:textId="77777777" w:rsidTr="004F0ECA">
        <w:tc>
          <w:tcPr>
            <w:tcW w:w="924" w:type="dxa"/>
          </w:tcPr>
          <w:p w14:paraId="310A3C65" w14:textId="77777777" w:rsidR="00EA5342" w:rsidRPr="009A2434" w:rsidRDefault="00EA5342" w:rsidP="004F0ECA">
            <w:pPr>
              <w:rPr>
                <w:bCs/>
              </w:rPr>
            </w:pPr>
            <w:r w:rsidRPr="009A2434">
              <w:rPr>
                <w:bCs/>
              </w:rPr>
              <w:t>Heat</w:t>
            </w:r>
            <w:r w:rsidRPr="00AC2EFA">
              <w:rPr>
                <w:bCs/>
              </w:rPr>
              <w:t>-</w:t>
            </w:r>
            <w:r w:rsidRPr="009A2434">
              <w:rPr>
                <w:bCs/>
              </w:rPr>
              <w:t>map</w:t>
            </w:r>
          </w:p>
        </w:tc>
        <w:tc>
          <w:tcPr>
            <w:tcW w:w="2796" w:type="dxa"/>
          </w:tcPr>
          <w:p w14:paraId="70BBB5CC" w14:textId="066138B4" w:rsidR="00EA5342" w:rsidRDefault="00EA5342" w:rsidP="004F0ECA">
            <w:pPr>
              <w:rPr>
                <w:bCs/>
              </w:rPr>
            </w:pPr>
            <w:r>
              <w:rPr>
                <w:noProof/>
                <w:lang w:val="en-US"/>
              </w:rPr>
              <w:drawing>
                <wp:inline distT="0" distB="0" distL="0" distR="0" wp14:anchorId="6E3527DD" wp14:editId="16A1B383">
                  <wp:extent cx="5943600" cy="171259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5943600" cy="1712595"/>
                          </a:xfrm>
                          <a:prstGeom prst="rect">
                            <a:avLst/>
                          </a:prstGeom>
                          <a:noFill/>
                          <a:ln>
                            <a:noFill/>
                          </a:ln>
                        </pic:spPr>
                      </pic:pic>
                    </a:graphicData>
                  </a:graphic>
                </wp:inline>
              </w:drawing>
            </w:r>
          </w:p>
        </w:tc>
        <w:tc>
          <w:tcPr>
            <w:tcW w:w="2826" w:type="dxa"/>
          </w:tcPr>
          <w:p w14:paraId="6C3A3B68" w14:textId="5F989DB0" w:rsidR="00EA5342" w:rsidRDefault="00EA5342" w:rsidP="004F0ECA">
            <w:pPr>
              <w:rPr>
                <w:bCs/>
              </w:rPr>
            </w:pPr>
            <w:r>
              <w:rPr>
                <w:noProof/>
                <w:lang w:val="en-US"/>
              </w:rPr>
              <w:drawing>
                <wp:inline distT="0" distB="0" distL="0" distR="0" wp14:anchorId="1735012E" wp14:editId="252883E3">
                  <wp:extent cx="5943600" cy="2098675"/>
                  <wp:effectExtent l="0" t="158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5943600" cy="2098675"/>
                          </a:xfrm>
                          <a:prstGeom prst="rect">
                            <a:avLst/>
                          </a:prstGeom>
                          <a:noFill/>
                          <a:ln>
                            <a:noFill/>
                          </a:ln>
                        </pic:spPr>
                      </pic:pic>
                    </a:graphicData>
                  </a:graphic>
                </wp:inline>
              </w:drawing>
            </w:r>
          </w:p>
        </w:tc>
        <w:tc>
          <w:tcPr>
            <w:tcW w:w="2804" w:type="dxa"/>
          </w:tcPr>
          <w:p w14:paraId="1105FEFE" w14:textId="63A922B9" w:rsidR="00EA5342" w:rsidRDefault="00EA5342" w:rsidP="004F0ECA">
            <w:pPr>
              <w:rPr>
                <w:bCs/>
              </w:rPr>
            </w:pPr>
            <w:r>
              <w:rPr>
                <w:noProof/>
                <w:lang w:val="en-US"/>
              </w:rPr>
              <w:drawing>
                <wp:inline distT="0" distB="0" distL="0" distR="0" wp14:anchorId="6269ED32" wp14:editId="410342DD">
                  <wp:extent cx="5943600" cy="2459355"/>
                  <wp:effectExtent l="8572" t="0" r="8573" b="857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5943600" cy="2459355"/>
                          </a:xfrm>
                          <a:prstGeom prst="rect">
                            <a:avLst/>
                          </a:prstGeom>
                          <a:noFill/>
                          <a:ln>
                            <a:noFill/>
                          </a:ln>
                        </pic:spPr>
                      </pic:pic>
                    </a:graphicData>
                  </a:graphic>
                </wp:inline>
              </w:drawing>
            </w:r>
          </w:p>
        </w:tc>
      </w:tr>
    </w:tbl>
    <w:p w14:paraId="53424B5A" w14:textId="77777777" w:rsidR="00EA5342" w:rsidRDefault="00EA5342" w:rsidP="00EA5342">
      <w:pPr>
        <w:rPr>
          <w:bCs/>
        </w:rPr>
      </w:pPr>
    </w:p>
    <w:p w14:paraId="31518E31" w14:textId="32E454C5" w:rsidR="00EA5342" w:rsidRDefault="00EA5342" w:rsidP="00EA5342">
      <w:pPr>
        <w:jc w:val="center"/>
        <w:rPr>
          <w:b/>
        </w:rPr>
      </w:pPr>
      <w:r>
        <w:rPr>
          <w:b/>
        </w:rPr>
        <w:t xml:space="preserve">Figure 2: </w:t>
      </w:r>
      <w:r w:rsidRPr="00951787">
        <w:rPr>
          <w:b/>
          <w:i/>
        </w:rPr>
        <w:t>Positive</w:t>
      </w:r>
      <w:r>
        <w:rPr>
          <w:b/>
        </w:rPr>
        <w:t>-Event Timeline Heatmaps for Varying Ranges</w:t>
      </w:r>
    </w:p>
    <w:p w14:paraId="7C94DEC2" w14:textId="77777777" w:rsidR="00EA5342" w:rsidRDefault="00EA5342">
      <w:pPr>
        <w:rPr>
          <w:b/>
        </w:rPr>
      </w:pPr>
      <w:r>
        <w:rPr>
          <w:b/>
        </w:rPr>
        <w:br w:type="page"/>
      </w:r>
    </w:p>
    <w:p w14:paraId="003957A7" w14:textId="77777777" w:rsidR="00EA5342" w:rsidRDefault="00EA5342" w:rsidP="00EA5342">
      <w:pPr>
        <w:jc w:val="center"/>
        <w:rPr>
          <w:bCs/>
        </w:rPr>
      </w:pPr>
    </w:p>
    <w:p w14:paraId="03BB27E2" w14:textId="62D326A8" w:rsidR="0030078F" w:rsidRDefault="0030078F" w:rsidP="00A17169">
      <w:pPr>
        <w:jc w:val="center"/>
        <w:rPr>
          <w:bCs/>
        </w:rPr>
      </w:pPr>
    </w:p>
    <w:p w14:paraId="45F5674A" w14:textId="535BB845" w:rsidR="00EA5342" w:rsidRDefault="00EA5342" w:rsidP="00C46641">
      <w:r>
        <w:t>When looking at the heatmaps in figures 1 &amp; 2, the following things stood out to us:</w:t>
      </w:r>
    </w:p>
    <w:p w14:paraId="3B92E19F" w14:textId="666F98B7" w:rsidR="00EA5342" w:rsidRDefault="00A17169" w:rsidP="00EA5342">
      <w:pPr>
        <w:pStyle w:val="ListParagraph"/>
        <w:numPr>
          <w:ilvl w:val="0"/>
          <w:numId w:val="6"/>
        </w:numPr>
      </w:pPr>
      <w:r>
        <w:rPr>
          <w:b/>
          <w:bCs/>
        </w:rPr>
        <w:t xml:space="preserve">Observation </w:t>
      </w:r>
      <w:r w:rsidR="00E26B1F">
        <w:rPr>
          <w:b/>
          <w:bCs/>
        </w:rPr>
        <w:t>1</w:t>
      </w:r>
      <w:r>
        <w:rPr>
          <w:b/>
          <w:bCs/>
        </w:rPr>
        <w:t>:</w:t>
      </w:r>
      <w:r w:rsidR="00E26B1F">
        <w:rPr>
          <w:b/>
          <w:bCs/>
        </w:rPr>
        <w:t xml:space="preserve"> </w:t>
      </w:r>
      <w:r w:rsidR="00EA5342" w:rsidRPr="00951787">
        <w:rPr>
          <w:i/>
        </w:rPr>
        <w:t>The positive-event heatmaps had very large spikes of aid events in the 1-20 days following a disaster event</w:t>
      </w:r>
      <w:r w:rsidR="00EA5342">
        <w:t>. This makes sense as aid is regularly provided to areas hit hard by disasters.</w:t>
      </w:r>
    </w:p>
    <w:p w14:paraId="5EFA037E" w14:textId="2EF17F10" w:rsidR="00EA5342" w:rsidRDefault="00A17169" w:rsidP="00EA5342">
      <w:pPr>
        <w:pStyle w:val="ListParagraph"/>
        <w:numPr>
          <w:ilvl w:val="0"/>
          <w:numId w:val="6"/>
        </w:numPr>
      </w:pPr>
      <w:r>
        <w:rPr>
          <w:b/>
          <w:bCs/>
        </w:rPr>
        <w:t xml:space="preserve">Observation </w:t>
      </w:r>
      <w:r w:rsidR="00E26B1F">
        <w:rPr>
          <w:b/>
          <w:bCs/>
        </w:rPr>
        <w:t>2</w:t>
      </w:r>
      <w:r>
        <w:rPr>
          <w:b/>
          <w:bCs/>
        </w:rPr>
        <w:t xml:space="preserve">: </w:t>
      </w:r>
      <w:r w:rsidR="00EA5342" w:rsidRPr="00951787">
        <w:rPr>
          <w:i/>
        </w:rPr>
        <w:t>The negative-event heatmaps had a much smaller increase of events in the 1-20 days period than the positive-event heatmaps</w:t>
      </w:r>
      <w:r w:rsidR="00EA5342">
        <w:t xml:space="preserve">, though it still has one. This could be indicative </w:t>
      </w:r>
      <w:r w:rsidR="00EA5342" w:rsidRPr="00E26B1F">
        <w:t xml:space="preserve">of </w:t>
      </w:r>
      <w:r w:rsidR="00E26B1F" w:rsidRPr="00A17169">
        <w:t>a small number</w:t>
      </w:r>
      <w:r w:rsidR="00E26B1F" w:rsidRPr="00E26B1F">
        <w:t xml:space="preserve"> of</w:t>
      </w:r>
      <w:r w:rsidR="00EA5342" w:rsidRPr="00E26B1F">
        <w:t xml:space="preserve"> </w:t>
      </w:r>
      <w:r w:rsidR="00EA5342">
        <w:t xml:space="preserve">disaster events causing an increase in </w:t>
      </w:r>
      <w:r w:rsidR="00E26B1F">
        <w:t>protests within about a month of a disaster</w:t>
      </w:r>
      <w:r w:rsidR="00EA5342">
        <w:t xml:space="preserve"> </w:t>
      </w:r>
      <w:r w:rsidR="00E26B1F">
        <w:t>occurring. This</w:t>
      </w:r>
      <w:r w:rsidR="00EA5342">
        <w:t xml:space="preserve"> will be investigated further.</w:t>
      </w:r>
    </w:p>
    <w:p w14:paraId="03CBBD20" w14:textId="01A44C2D" w:rsidR="00EA5342" w:rsidRDefault="00A17169" w:rsidP="00A17169">
      <w:pPr>
        <w:pStyle w:val="ListParagraph"/>
        <w:numPr>
          <w:ilvl w:val="0"/>
          <w:numId w:val="6"/>
        </w:numPr>
      </w:pPr>
      <w:r>
        <w:rPr>
          <w:b/>
          <w:bCs/>
        </w:rPr>
        <w:t>Observation 3:</w:t>
      </w:r>
      <w:r w:rsidR="00E26B1F">
        <w:rPr>
          <w:b/>
          <w:bCs/>
        </w:rPr>
        <w:t xml:space="preserve"> </w:t>
      </w:r>
      <w:r w:rsidR="00E26B1F" w:rsidRPr="00951787">
        <w:rPr>
          <w:i/>
        </w:rPr>
        <w:t>There is a spike of events for both the positive-event and negative-event heatmaps in the 260-365 day range.</w:t>
      </w:r>
      <w:r w:rsidR="00E26B1F">
        <w:t xml:space="preserve"> This could be explained by seasonality of disasters and protests and having a lag between a disaster and the protests it causes. This will be investigated further.</w:t>
      </w:r>
    </w:p>
    <w:p w14:paraId="3B86E278" w14:textId="4A812A73" w:rsidR="007B2EB9" w:rsidRDefault="007B2EB9" w:rsidP="00C46641">
      <w:pPr>
        <w:rPr>
          <w:bCs/>
        </w:rPr>
      </w:pPr>
    </w:p>
    <w:p w14:paraId="4EFB0F06" w14:textId="0A0A931A" w:rsidR="00C91508" w:rsidRDefault="00C91508" w:rsidP="00C91508">
      <w:pPr>
        <w:rPr>
          <w:b/>
        </w:rPr>
      </w:pPr>
      <w:r>
        <w:rPr>
          <w:b/>
        </w:rPr>
        <w:t xml:space="preserve">3.3.2  </w:t>
      </w:r>
      <w:r>
        <w:rPr>
          <w:b/>
        </w:rPr>
        <w:tab/>
        <w:t>Step 2:  Patterns and Trends</w:t>
      </w:r>
    </w:p>
    <w:p w14:paraId="30051B74" w14:textId="77777777" w:rsidR="00C91508" w:rsidRDefault="00C91508" w:rsidP="00C46641">
      <w:pPr>
        <w:rPr>
          <w:bCs/>
        </w:rPr>
      </w:pPr>
    </w:p>
    <w:p w14:paraId="3DCAF762" w14:textId="37BC4358" w:rsidR="000F0647" w:rsidRDefault="00A17169" w:rsidP="00C46641">
      <w:pPr>
        <w:rPr>
          <w:bCs/>
        </w:rPr>
      </w:pPr>
      <w:r>
        <w:rPr>
          <w:bCs/>
        </w:rPr>
        <w:t>This section</w:t>
      </w:r>
      <w:r w:rsidR="000F0647">
        <w:rPr>
          <w:bCs/>
        </w:rPr>
        <w:t xml:space="preserve"> aims to address the </w:t>
      </w:r>
      <w:r>
        <w:rPr>
          <w:bCs/>
        </w:rPr>
        <w:t>observations reported in Section 3.3.1</w:t>
      </w:r>
      <w:r w:rsidR="00E26B1F">
        <w:rPr>
          <w:bCs/>
        </w:rPr>
        <w:t xml:space="preserve">, two of which require further investigation. The questions we can pull from these </w:t>
      </w:r>
      <w:r>
        <w:rPr>
          <w:bCs/>
        </w:rPr>
        <w:t>observ</w:t>
      </w:r>
      <w:r w:rsidR="009F2CEB">
        <w:rPr>
          <w:bCs/>
        </w:rPr>
        <w:t>a</w:t>
      </w:r>
      <w:r>
        <w:rPr>
          <w:bCs/>
        </w:rPr>
        <w:t xml:space="preserve">tions </w:t>
      </w:r>
      <w:r w:rsidR="00E26B1F">
        <w:rPr>
          <w:bCs/>
        </w:rPr>
        <w:t xml:space="preserve">are: </w:t>
      </w:r>
    </w:p>
    <w:p w14:paraId="4DA53E3F" w14:textId="4C704C5A" w:rsidR="000F0647" w:rsidRPr="009F2CEB" w:rsidRDefault="00E26B1F" w:rsidP="009F2CEB">
      <w:pPr>
        <w:pStyle w:val="ListParagraph"/>
        <w:numPr>
          <w:ilvl w:val="0"/>
          <w:numId w:val="7"/>
        </w:numPr>
        <w:rPr>
          <w:bCs/>
        </w:rPr>
      </w:pPr>
      <w:r w:rsidRPr="003612D7">
        <w:rPr>
          <w:bCs/>
        </w:rPr>
        <w:t>Do larger disasters have more events</w:t>
      </w:r>
      <w:r w:rsidR="009F2CEB">
        <w:rPr>
          <w:bCs/>
        </w:rPr>
        <w:t>—larger spikes—</w:t>
      </w:r>
      <w:r w:rsidRPr="009F2CEB">
        <w:rPr>
          <w:bCs/>
        </w:rPr>
        <w:t>in the 1-20 or 260-365 day ranges?</w:t>
      </w:r>
    </w:p>
    <w:p w14:paraId="6374D81C" w14:textId="0B2DFA2E" w:rsidR="000F0647" w:rsidRDefault="009F2CEB" w:rsidP="000F0647">
      <w:pPr>
        <w:pStyle w:val="ListParagraph"/>
        <w:numPr>
          <w:ilvl w:val="0"/>
          <w:numId w:val="7"/>
        </w:numPr>
        <w:rPr>
          <w:bCs/>
        </w:rPr>
      </w:pPr>
      <w:r>
        <w:rPr>
          <w:bCs/>
        </w:rPr>
        <w:t>As part of Question 1 above, w</w:t>
      </w:r>
      <w:r w:rsidR="000F0647" w:rsidRPr="003612D7">
        <w:rPr>
          <w:bCs/>
        </w:rPr>
        <w:t>hat parameters can we use to</w:t>
      </w:r>
      <w:r w:rsidR="00E26B1F" w:rsidRPr="003612D7">
        <w:rPr>
          <w:bCs/>
        </w:rPr>
        <w:t xml:space="preserve"> determine the </w:t>
      </w:r>
      <w:r w:rsidR="0001659F">
        <w:rPr>
          <w:bCs/>
        </w:rPr>
        <w:t>‘</w:t>
      </w:r>
      <w:r w:rsidR="00E26B1F" w:rsidRPr="003612D7">
        <w:rPr>
          <w:bCs/>
        </w:rPr>
        <w:t>size</w:t>
      </w:r>
      <w:r w:rsidR="0001659F">
        <w:rPr>
          <w:bCs/>
        </w:rPr>
        <w:t>’</w:t>
      </w:r>
      <w:r w:rsidR="00E26B1F" w:rsidRPr="003612D7">
        <w:rPr>
          <w:bCs/>
        </w:rPr>
        <w:t xml:space="preserve"> of a disaster?</w:t>
      </w:r>
    </w:p>
    <w:p w14:paraId="162701D7" w14:textId="3F14FB4A" w:rsidR="00C91508" w:rsidRDefault="000F0647" w:rsidP="000F0647">
      <w:pPr>
        <w:pStyle w:val="ListParagraph"/>
        <w:numPr>
          <w:ilvl w:val="0"/>
          <w:numId w:val="7"/>
        </w:numPr>
        <w:rPr>
          <w:bCs/>
        </w:rPr>
      </w:pPr>
      <w:r w:rsidRPr="003612D7">
        <w:rPr>
          <w:bCs/>
        </w:rPr>
        <w:t xml:space="preserve">Are disasters and protest events seasonal? </w:t>
      </w:r>
    </w:p>
    <w:p w14:paraId="782DE63A" w14:textId="77777777" w:rsidR="00C91508" w:rsidRDefault="00C91508" w:rsidP="00C46641">
      <w:pPr>
        <w:rPr>
          <w:bCs/>
        </w:rPr>
      </w:pPr>
    </w:p>
    <w:p w14:paraId="56EEBE7D" w14:textId="4BEE7CC5" w:rsidR="009F2CEB" w:rsidRPr="00CC4408" w:rsidRDefault="00673177" w:rsidP="00C46641">
      <w:pPr>
        <w:rPr>
          <w:bCs/>
        </w:rPr>
      </w:pPr>
      <w:r>
        <w:rPr>
          <w:bCs/>
        </w:rPr>
        <w:t xml:space="preserve">Question 1 focuses on whether the size of a disaster effects protest events. Follow-up questions to this would include whether the type of impact a disaster has will change the effect on protest events and whether larger events has a larger geospatial or temporal effect. </w:t>
      </w:r>
      <w:r w:rsidR="009F2CEB">
        <w:rPr>
          <w:bCs/>
        </w:rPr>
        <w:t>For Question 2, we examine economic impact, number of deaths, and number of injuries</w:t>
      </w:r>
      <w:r>
        <w:rPr>
          <w:bCs/>
        </w:rPr>
        <w:t xml:space="preserve"> as potential metrics for the size of a disaster. When combined with Question 1, we start asking about whether a disaster with a large economic impact but small death impact has a different than a disaster of the opposite variety. Question 3 is asked as a simple explanation for the spike in the 260-365 day range. If disaster events were primarily seasonal and protest events were also primarily seasonal and were focused around 260-365 days after a disaster, then </w:t>
      </w:r>
      <w:r w:rsidR="00CC4408">
        <w:rPr>
          <w:bCs/>
        </w:rPr>
        <w:t>it would easily explain the spike observed in our heatmaps (</w:t>
      </w:r>
      <w:r w:rsidR="00CC4408">
        <w:rPr>
          <w:b/>
        </w:rPr>
        <w:t>Figures 1 and 2</w:t>
      </w:r>
      <w:r w:rsidR="00CC4408">
        <w:rPr>
          <w:bCs/>
        </w:rPr>
        <w:t>).</w:t>
      </w:r>
    </w:p>
    <w:p w14:paraId="53D83E93" w14:textId="77777777" w:rsidR="009F2CEB" w:rsidRDefault="009F2CEB" w:rsidP="00C46641">
      <w:pPr>
        <w:rPr>
          <w:bCs/>
        </w:rPr>
      </w:pPr>
    </w:p>
    <w:p w14:paraId="1E17B483" w14:textId="1938DE42" w:rsidR="0069468C" w:rsidRDefault="0069468C" w:rsidP="0069468C">
      <w:pPr>
        <w:rPr>
          <w:b/>
        </w:rPr>
      </w:pPr>
      <w:r>
        <w:rPr>
          <w:b/>
        </w:rPr>
        <w:t>3.3.</w:t>
      </w:r>
      <w:r w:rsidR="00C91508">
        <w:rPr>
          <w:b/>
        </w:rPr>
        <w:t>2.1</w:t>
      </w:r>
      <w:r>
        <w:rPr>
          <w:b/>
        </w:rPr>
        <w:t xml:space="preserve"> Economic Impact</w:t>
      </w:r>
    </w:p>
    <w:p w14:paraId="718ECADE" w14:textId="4F251F0E" w:rsidR="00FD6252" w:rsidRDefault="0001659F" w:rsidP="0069468C">
      <w:pPr>
        <w:rPr>
          <w:bCs/>
        </w:rPr>
      </w:pPr>
      <w:r>
        <w:rPr>
          <w:bCs/>
        </w:rPr>
        <w:t xml:space="preserve">This section studies </w:t>
      </w:r>
      <w:r w:rsidR="009F2CEB">
        <w:rPr>
          <w:bCs/>
        </w:rPr>
        <w:t>Q</w:t>
      </w:r>
      <w:r>
        <w:rPr>
          <w:bCs/>
        </w:rPr>
        <w:t xml:space="preserve">uestions 1 and 2 by looking at the economic impact of a disaster as a measure of disaster size. </w:t>
      </w:r>
      <w:r w:rsidR="0069468C" w:rsidRPr="009F2FD4">
        <w:rPr>
          <w:bCs/>
        </w:rPr>
        <w:t xml:space="preserve">Are disasters with economic impacts of varying size more or less likely to have protest events in the </w:t>
      </w:r>
      <w:r w:rsidR="004F0ECA">
        <w:rPr>
          <w:bCs/>
        </w:rPr>
        <w:t>ranges we are investigating</w:t>
      </w:r>
      <w:r w:rsidR="0069468C" w:rsidRPr="009F2FD4">
        <w:rPr>
          <w:bCs/>
        </w:rPr>
        <w:t xml:space="preserve">? If this were the case, then we would see a higher proportion of timelines having events in the bins of interest if we filtered to only </w:t>
      </w:r>
      <w:r w:rsidR="0069468C" w:rsidRPr="009421D0">
        <w:rPr>
          <w:bCs/>
        </w:rPr>
        <w:t>timelines with at least a specific impact size.</w:t>
      </w:r>
      <w:r w:rsidR="009F2CEB">
        <w:rPr>
          <w:bCs/>
        </w:rPr>
        <w:t xml:space="preserve">  </w:t>
      </w:r>
      <w:r w:rsidR="00FD6252">
        <w:rPr>
          <w:bCs/>
        </w:rPr>
        <w:t>The economic impact data included in the Des</w:t>
      </w:r>
      <w:r w:rsidR="004F0ECA">
        <w:rPr>
          <w:bCs/>
        </w:rPr>
        <w:t>I</w:t>
      </w:r>
      <w:r w:rsidR="00FD6252">
        <w:rPr>
          <w:bCs/>
        </w:rPr>
        <w:t xml:space="preserve">nventar dataset has the following </w:t>
      </w:r>
      <w:r w:rsidR="009F2CEB">
        <w:rPr>
          <w:bCs/>
        </w:rPr>
        <w:t>attributes</w:t>
      </w:r>
      <w:r w:rsidR="00FD6252">
        <w:rPr>
          <w:bCs/>
        </w:rPr>
        <w:t xml:space="preserve">: </w:t>
      </w:r>
      <w:r w:rsidR="009F2CEB">
        <w:rPr>
          <w:bCs/>
        </w:rPr>
        <w:t xml:space="preserve">(1) Houses Destroyed, (2) Houses Damaged, (3) Economic Loss (infrastructure), and (4) Economic Loss (with Agriculture).  </w:t>
      </w:r>
    </w:p>
    <w:p w14:paraId="4BE056A3" w14:textId="0ACEDA01" w:rsidR="0069468C" w:rsidRDefault="0069468C" w:rsidP="0069468C">
      <w:pPr>
        <w:rPr>
          <w:bCs/>
        </w:rPr>
      </w:pPr>
    </w:p>
    <w:p w14:paraId="3C8DFBF4" w14:textId="16ED172C" w:rsidR="0069468C" w:rsidRDefault="0069468C" w:rsidP="009F2CEB">
      <w:pPr>
        <w:rPr>
          <w:bCs/>
        </w:rPr>
      </w:pPr>
      <w:r>
        <w:rPr>
          <w:bCs/>
        </w:rPr>
        <w:t>The first step to test this would be to generate another</w:t>
      </w:r>
      <w:r w:rsidR="009F2CEB">
        <w:rPr>
          <w:bCs/>
        </w:rPr>
        <w:t xml:space="preserve"> set of</w:t>
      </w:r>
      <w:r>
        <w:rPr>
          <w:bCs/>
        </w:rPr>
        <w:t xml:space="preserve"> heatmap</w:t>
      </w:r>
      <w:r w:rsidR="009F2CEB">
        <w:rPr>
          <w:bCs/>
        </w:rPr>
        <w:t>s</w:t>
      </w:r>
      <w:r>
        <w:rPr>
          <w:bCs/>
        </w:rPr>
        <w:t xml:space="preserve"> </w:t>
      </w:r>
      <w:commentRangeStart w:id="10"/>
      <w:r w:rsidR="009F2CEB">
        <w:rPr>
          <w:bCs/>
        </w:rPr>
        <w:t>using the same approach as that for</w:t>
      </w:r>
      <w:r>
        <w:rPr>
          <w:bCs/>
        </w:rPr>
        <w:t xml:space="preserve"> </w:t>
      </w:r>
      <w:r>
        <w:rPr>
          <w:b/>
        </w:rPr>
        <w:t xml:space="preserve">Figure </w:t>
      </w:r>
      <w:r w:rsidR="0001659F">
        <w:rPr>
          <w:b/>
        </w:rPr>
        <w:t>1</w:t>
      </w:r>
      <w:r w:rsidR="0001659F">
        <w:rPr>
          <w:bCs/>
        </w:rPr>
        <w:t xml:space="preserve"> and </w:t>
      </w:r>
      <w:r w:rsidR="0001659F">
        <w:rPr>
          <w:b/>
        </w:rPr>
        <w:t>Figure 2</w:t>
      </w:r>
      <w:r>
        <w:rPr>
          <w:bCs/>
        </w:rPr>
        <w:t xml:space="preserve">, </w:t>
      </w:r>
      <w:commentRangeEnd w:id="10"/>
      <w:r>
        <w:rPr>
          <w:rStyle w:val="CommentReference"/>
        </w:rPr>
        <w:commentReference w:id="10"/>
      </w:r>
      <w:r>
        <w:rPr>
          <w:bCs/>
        </w:rPr>
        <w:t xml:space="preserve">but using </w:t>
      </w:r>
      <w:r w:rsidR="009F2CEB" w:rsidRPr="00951787">
        <w:rPr>
          <w:bCs/>
          <w:i/>
        </w:rPr>
        <w:t>only</w:t>
      </w:r>
      <w:r w:rsidR="009F2CEB">
        <w:rPr>
          <w:bCs/>
        </w:rPr>
        <w:t xml:space="preserve"> </w:t>
      </w:r>
      <w:r>
        <w:rPr>
          <w:bCs/>
        </w:rPr>
        <w:t xml:space="preserve">disaster events that have a measured economic impact. </w:t>
      </w:r>
      <w:commentRangeStart w:id="11"/>
      <w:r>
        <w:rPr>
          <w:bCs/>
        </w:rPr>
        <w:t xml:space="preserve">By only using disaster events with a measured </w:t>
      </w:r>
      <w:r w:rsidRPr="009A2434">
        <w:rPr>
          <w:bCs/>
        </w:rPr>
        <w:t>economic impact</w:t>
      </w:r>
      <w:commentRangeEnd w:id="11"/>
      <w:r>
        <w:rPr>
          <w:rStyle w:val="CommentReference"/>
        </w:rPr>
        <w:commentReference w:id="11"/>
      </w:r>
      <w:r>
        <w:rPr>
          <w:bCs/>
        </w:rPr>
        <w:t xml:space="preserve"> (</w:t>
      </w:r>
      <w:r w:rsidRPr="00951787">
        <w:rPr>
          <w:bCs/>
          <w:i/>
        </w:rPr>
        <w:t>provides a value and value is greater than $0</w:t>
      </w:r>
      <w:r>
        <w:rPr>
          <w:bCs/>
        </w:rPr>
        <w:t>)</w:t>
      </w:r>
      <w:r w:rsidRPr="009A2434">
        <w:rPr>
          <w:bCs/>
        </w:rPr>
        <w:t>, our number of timelines</w:t>
      </w:r>
      <w:r w:rsidR="009F2CEB">
        <w:rPr>
          <w:bCs/>
        </w:rPr>
        <w:t xml:space="preserve"> </w:t>
      </w:r>
      <w:r w:rsidRPr="009A2434">
        <w:rPr>
          <w:bCs/>
        </w:rPr>
        <w:t>is reduced</w:t>
      </w:r>
      <w:r w:rsidR="009F2CEB">
        <w:rPr>
          <w:bCs/>
        </w:rPr>
        <w:t xml:space="preserve"> from ?? </w:t>
      </w:r>
      <w:r w:rsidRPr="009A2434">
        <w:rPr>
          <w:bCs/>
        </w:rPr>
        <w:t xml:space="preserve"> to 1,304.</w:t>
      </w:r>
    </w:p>
    <w:p w14:paraId="3AC21CA6" w14:textId="21CE3F27" w:rsidR="009F2CEB" w:rsidRPr="009F2FD4" w:rsidRDefault="009F2CEB" w:rsidP="009F2CEB">
      <w:pPr>
        <w:rPr>
          <w:bCs/>
        </w:rPr>
      </w:pPr>
      <w:commentRangeStart w:id="12"/>
      <w:commentRangeStart w:id="13"/>
      <w:r>
        <w:rPr>
          <w:bCs/>
        </w:rPr>
        <w:t>Placeholder</w:t>
      </w:r>
      <w:commentRangeEnd w:id="12"/>
      <w:r>
        <w:rPr>
          <w:rStyle w:val="CommentReference"/>
        </w:rPr>
        <w:commentReference w:id="12"/>
      </w:r>
      <w:commentRangeEnd w:id="13"/>
      <w:r w:rsidR="00CC4408">
        <w:rPr>
          <w:rStyle w:val="CommentReference"/>
        </w:rPr>
        <w:commentReference w:id="13"/>
      </w:r>
    </w:p>
    <w:p w14:paraId="21422B9F" w14:textId="77777777" w:rsidR="0069468C" w:rsidRPr="006A4845" w:rsidRDefault="0069468C" w:rsidP="0069468C">
      <w:pPr>
        <w:rPr>
          <w:b/>
        </w:rPr>
      </w:pPr>
    </w:p>
    <w:p w14:paraId="0E74C73B" w14:textId="096284B2" w:rsidR="0069468C" w:rsidRDefault="0069468C" w:rsidP="0069468C">
      <w:pPr>
        <w:rPr>
          <w:b/>
        </w:rPr>
      </w:pPr>
      <w:r>
        <w:rPr>
          <w:b/>
        </w:rPr>
        <w:t>3.3.</w:t>
      </w:r>
      <w:r w:rsidR="00C91508">
        <w:rPr>
          <w:b/>
        </w:rPr>
        <w:t>2.2</w:t>
      </w:r>
      <w:r>
        <w:rPr>
          <w:b/>
        </w:rPr>
        <w:t xml:space="preserve"> Deaths</w:t>
      </w:r>
    </w:p>
    <w:p w14:paraId="26E32429" w14:textId="03DA5238" w:rsidR="0001659F" w:rsidRDefault="009F2CEB" w:rsidP="0069468C">
      <w:pPr>
        <w:rPr>
          <w:bCs/>
        </w:rPr>
      </w:pPr>
      <w:r>
        <w:rPr>
          <w:bCs/>
        </w:rPr>
        <w:t>Similar to investigating economic impact, we look into the number of</w:t>
      </w:r>
      <w:r w:rsidR="0001659F">
        <w:rPr>
          <w:bCs/>
        </w:rPr>
        <w:t xml:space="preserve"> deaths caused by a disaster as a measure of disaster size.</w:t>
      </w:r>
      <w:r w:rsidR="004F0ECA">
        <w:rPr>
          <w:bCs/>
        </w:rPr>
        <w:t xml:space="preserve"> Are disasters with larger death tolls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death toll</w:t>
      </w:r>
      <w:r w:rsidR="004F0ECA" w:rsidRPr="009421D0">
        <w:rPr>
          <w:bCs/>
        </w:rPr>
        <w:t>.</w:t>
      </w:r>
    </w:p>
    <w:p w14:paraId="77FE417A" w14:textId="7022D8EF" w:rsidR="004F0ECA" w:rsidRDefault="004F0ECA" w:rsidP="0069468C">
      <w:pPr>
        <w:rPr>
          <w:bCs/>
        </w:rPr>
      </w:pPr>
    </w:p>
    <w:p w14:paraId="03E94416" w14:textId="7EB9575A" w:rsidR="004F0ECA" w:rsidRDefault="004F0ECA" w:rsidP="0069468C">
      <w:pPr>
        <w:rPr>
          <w:bCs/>
        </w:rPr>
      </w:pPr>
      <w:r>
        <w:rPr>
          <w:bCs/>
        </w:rPr>
        <w:t>The DesInventar dataset provides us with the total death toll of a disaster, as well as a binary value of whether or not there were deaths. We can use these attributes to investigate how the death toll of a disaster correlates with the amount of events in the day ranges we are investigating.</w:t>
      </w:r>
    </w:p>
    <w:p w14:paraId="57CB968B" w14:textId="77777777" w:rsidR="009F2CEB" w:rsidRPr="00951787" w:rsidRDefault="009F2CEB" w:rsidP="0069468C">
      <w:pPr>
        <w:rPr>
          <w:bCs/>
        </w:rPr>
      </w:pPr>
    </w:p>
    <w:p w14:paraId="13D21479" w14:textId="471B6522" w:rsidR="007B2EB9" w:rsidRPr="0068776D" w:rsidRDefault="0069468C" w:rsidP="00C46641">
      <w:pPr>
        <w:rPr>
          <w:bCs/>
        </w:rPr>
      </w:pPr>
      <w:r>
        <w:rPr>
          <w:b/>
        </w:rPr>
        <w:t>3.3.</w:t>
      </w:r>
      <w:r w:rsidR="00C91508">
        <w:rPr>
          <w:b/>
        </w:rPr>
        <w:t>2.3</w:t>
      </w:r>
      <w:r>
        <w:rPr>
          <w:b/>
        </w:rPr>
        <w:t xml:space="preserve"> Injuries</w:t>
      </w:r>
    </w:p>
    <w:p w14:paraId="42A67073" w14:textId="78DD484F" w:rsidR="004F0ECA" w:rsidRDefault="009F2CEB" w:rsidP="004F0ECA">
      <w:pPr>
        <w:rPr>
          <w:bCs/>
        </w:rPr>
      </w:pPr>
      <w:r>
        <w:rPr>
          <w:bCs/>
        </w:rPr>
        <w:t xml:space="preserve">Here, we look </w:t>
      </w:r>
      <w:r w:rsidR="0001659F">
        <w:rPr>
          <w:bCs/>
        </w:rPr>
        <w:t>at the</w:t>
      </w:r>
      <w:r>
        <w:rPr>
          <w:bCs/>
        </w:rPr>
        <w:t xml:space="preserve"> number of</w:t>
      </w:r>
      <w:r w:rsidR="0001659F">
        <w:rPr>
          <w:bCs/>
        </w:rPr>
        <w:t xml:space="preserve"> injuries caused by a disaster as a measure of disaster size.</w:t>
      </w:r>
      <w:r w:rsidR="004F0ECA">
        <w:rPr>
          <w:bCs/>
        </w:rPr>
        <w:t xml:space="preserve"> Are disasters with larger amounts of injured people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amount of injured victims</w:t>
      </w:r>
      <w:r w:rsidR="004F0ECA" w:rsidRPr="009421D0">
        <w:rPr>
          <w:bCs/>
        </w:rPr>
        <w:t>.</w:t>
      </w:r>
    </w:p>
    <w:p w14:paraId="0634CF70" w14:textId="77777777" w:rsidR="004F0ECA" w:rsidRDefault="004F0ECA" w:rsidP="004F0ECA">
      <w:pPr>
        <w:rPr>
          <w:bCs/>
        </w:rPr>
      </w:pPr>
    </w:p>
    <w:p w14:paraId="33069F21" w14:textId="3BDA4134" w:rsidR="004F0ECA" w:rsidRPr="006A4845" w:rsidRDefault="004F0ECA" w:rsidP="004F0ECA">
      <w:pPr>
        <w:rPr>
          <w:bCs/>
        </w:rPr>
      </w:pPr>
      <w:r>
        <w:rPr>
          <w:bCs/>
        </w:rPr>
        <w:t>The DesInventar dataset provides us with the total number of people injured by a disaster, as well as a binary value of whether or not there were injuries. We can use these attributes to investigate how the injuries caused by a disaster correlate with the amount of events in the day ranges we are investigating.</w:t>
      </w:r>
    </w:p>
    <w:p w14:paraId="2A9A5E8E" w14:textId="77777777" w:rsidR="007B2EB9" w:rsidRPr="0068776D" w:rsidRDefault="007B2EB9" w:rsidP="00C46641">
      <w:pPr>
        <w:rPr>
          <w:bCs/>
        </w:rPr>
      </w:pPr>
    </w:p>
    <w:p w14:paraId="55603DCF" w14:textId="631A8FAC" w:rsidR="0069468C" w:rsidRPr="009F2CEB" w:rsidRDefault="0069468C" w:rsidP="0069468C">
      <w:pPr>
        <w:rPr>
          <w:b/>
        </w:rPr>
      </w:pPr>
      <w:r>
        <w:rPr>
          <w:b/>
        </w:rPr>
        <w:t>3.3.</w:t>
      </w:r>
      <w:r w:rsidR="00C91508">
        <w:rPr>
          <w:b/>
        </w:rPr>
        <w:t>2.4</w:t>
      </w:r>
      <w:r>
        <w:rPr>
          <w:b/>
        </w:rPr>
        <w:t xml:space="preserve"> Seasons</w:t>
      </w:r>
    </w:p>
    <w:p w14:paraId="324413D2" w14:textId="16284C77" w:rsidR="006D61E3" w:rsidRPr="004F0ECA" w:rsidRDefault="0001659F" w:rsidP="009F2CEB">
      <w:pPr>
        <w:rPr>
          <w:bCs/>
        </w:rPr>
      </w:pPr>
      <w:r>
        <w:rPr>
          <w:bCs/>
        </w:rPr>
        <w:t xml:space="preserve">This section studies </w:t>
      </w:r>
      <w:r w:rsidR="009F2CEB">
        <w:rPr>
          <w:bCs/>
        </w:rPr>
        <w:t>Q</w:t>
      </w:r>
      <w:r>
        <w:rPr>
          <w:bCs/>
        </w:rPr>
        <w:t xml:space="preserve">uestion 3 by looking at the potential seasonality of disasters and protests. </w:t>
      </w:r>
      <w:r w:rsidR="0068776D" w:rsidRPr="009F2FD4">
        <w:rPr>
          <w:bCs/>
        </w:rPr>
        <w:t>Are the disaster events and protest events seasonal? If the disaster events</w:t>
      </w:r>
      <w:r w:rsidR="00E73E7A" w:rsidRPr="009F2FD4">
        <w:rPr>
          <w:bCs/>
        </w:rPr>
        <w:t xml:space="preserve"> and protest events</w:t>
      </w:r>
      <w:r w:rsidR="0068776D" w:rsidRPr="009421D0">
        <w:rPr>
          <w:bCs/>
        </w:rPr>
        <w:t xml:space="preserve"> were seasonal</w:t>
      </w:r>
      <w:r w:rsidR="00E73E7A" w:rsidRPr="009421D0">
        <w:rPr>
          <w:bCs/>
        </w:rPr>
        <w:t xml:space="preserve"> and the seasons were about 9-12 months apart, it would explain the 270</w:t>
      </w:r>
      <w:r w:rsidR="00AC2EFA" w:rsidRPr="009421D0">
        <w:rPr>
          <w:bCs/>
        </w:rPr>
        <w:t>-</w:t>
      </w:r>
      <w:r w:rsidR="00E73E7A" w:rsidRPr="009421D0">
        <w:rPr>
          <w:bCs/>
        </w:rPr>
        <w:t xml:space="preserve">day separation being so common. </w:t>
      </w:r>
      <w:r w:rsidR="00DC374F" w:rsidRPr="009421D0">
        <w:rPr>
          <w:bCs/>
        </w:rPr>
        <w:t xml:space="preserve">The set of disaster events seemed to be </w:t>
      </w:r>
      <w:r w:rsidR="0068776D" w:rsidRPr="009421D0">
        <w:rPr>
          <w:bCs/>
        </w:rPr>
        <w:t>fairly</w:t>
      </w:r>
      <w:r w:rsidR="00DC374F" w:rsidRPr="009421D0">
        <w:rPr>
          <w:bCs/>
        </w:rPr>
        <w:t xml:space="preserve"> evenly spread throughout the year</w:t>
      </w:r>
      <w:r w:rsidR="0068776D" w:rsidRPr="009421D0">
        <w:rPr>
          <w:bCs/>
        </w:rPr>
        <w:t xml:space="preserve"> (this can be seen in </w:t>
      </w:r>
      <w:r>
        <w:rPr>
          <w:b/>
        </w:rPr>
        <w:t>Figure 3</w:t>
      </w:r>
      <w:r w:rsidR="0068776D" w:rsidRPr="009421D0">
        <w:rPr>
          <w:bCs/>
        </w:rPr>
        <w:t>)</w:t>
      </w:r>
      <w:r w:rsidR="00017E43" w:rsidRPr="009421D0">
        <w:rPr>
          <w:bCs/>
        </w:rPr>
        <w:t xml:space="preserve">.  </w:t>
      </w:r>
      <w:r w:rsidR="00017E43" w:rsidRPr="009F2FD4">
        <w:rPr>
          <w:bCs/>
        </w:rPr>
        <w:t xml:space="preserve">This observation reduced </w:t>
      </w:r>
      <w:r w:rsidR="00DC374F" w:rsidRPr="009F2FD4">
        <w:rPr>
          <w:bCs/>
        </w:rPr>
        <w:t xml:space="preserve">the possibility </w:t>
      </w:r>
      <w:r w:rsidR="00017E43" w:rsidRPr="009F2FD4">
        <w:rPr>
          <w:bCs/>
        </w:rPr>
        <w:t>that the</w:t>
      </w:r>
      <w:r w:rsidR="00DC374F" w:rsidRPr="009421D0">
        <w:rPr>
          <w:bCs/>
        </w:rPr>
        <w:t xml:space="preserve"> spike </w:t>
      </w:r>
      <w:r w:rsidR="00017E43" w:rsidRPr="009421D0">
        <w:rPr>
          <w:bCs/>
        </w:rPr>
        <w:t>was</w:t>
      </w:r>
      <w:r w:rsidR="00DC374F" w:rsidRPr="00071B82">
        <w:rPr>
          <w:bCs/>
        </w:rPr>
        <w:t xml:space="preserve"> due to protests being seasonal</w:t>
      </w:r>
      <w:r w:rsidR="00472EFA" w:rsidRPr="00071B82">
        <w:rPr>
          <w:bCs/>
        </w:rPr>
        <w:t>, occurring at a certain time (or certain times) of each year.</w:t>
      </w:r>
      <w:r w:rsidR="004F0ECA">
        <w:rPr>
          <w:bCs/>
        </w:rPr>
        <w:t xml:space="preserve"> Likewise, we can further reduce the possibility that the 260-365 day spike is caused by seasonality by looking at </w:t>
      </w:r>
      <w:r w:rsidR="004F0ECA">
        <w:rPr>
          <w:b/>
        </w:rPr>
        <w:t>Figure 4</w:t>
      </w:r>
      <w:r w:rsidR="004F0ECA">
        <w:rPr>
          <w:bCs/>
        </w:rPr>
        <w:t xml:space="preserve">. We see that protest events do seem to occur more </w:t>
      </w:r>
      <w:r w:rsidR="00CC4408">
        <w:rPr>
          <w:bCs/>
        </w:rPr>
        <w:t>around February/March and August-October</w:t>
      </w:r>
      <w:r w:rsidR="004F0ECA">
        <w:rPr>
          <w:bCs/>
        </w:rPr>
        <w:t xml:space="preserve">, with the </w:t>
      </w:r>
      <w:r w:rsidR="00CC4408">
        <w:rPr>
          <w:bCs/>
        </w:rPr>
        <w:t xml:space="preserve">earlier months </w:t>
      </w:r>
      <w:r w:rsidR="004F0ECA">
        <w:rPr>
          <w:bCs/>
        </w:rPr>
        <w:t xml:space="preserve">having a higher amount of protests. If the 260-365 day spike were cause by seasonality, we would have two similarly-sized spikes in the heatmaps, about 6 months apart. Since both of these spikes do not appear in the </w:t>
      </w:r>
      <w:r w:rsidR="004F0ECA">
        <w:rPr>
          <w:bCs/>
        </w:rPr>
        <w:lastRenderedPageBreak/>
        <w:t xml:space="preserve">heatmaps in </w:t>
      </w:r>
      <w:r w:rsidR="004F0ECA">
        <w:rPr>
          <w:b/>
        </w:rPr>
        <w:t>Figure 1</w:t>
      </w:r>
      <w:r w:rsidR="004F0ECA">
        <w:rPr>
          <w:bCs/>
        </w:rPr>
        <w:t>, we can be confident that</w:t>
      </w:r>
      <w:r w:rsidR="00713FA5">
        <w:rPr>
          <w:bCs/>
        </w:rPr>
        <w:t xml:space="preserve"> the 260-365 day spike was not caused by seasonality of disaster/protest events.</w:t>
      </w:r>
    </w:p>
    <w:p w14:paraId="02956ABF" w14:textId="6BAE4DF3" w:rsidR="0068776D" w:rsidRPr="00AC2EFA" w:rsidRDefault="0068776D" w:rsidP="00AC2EFA">
      <w:pPr>
        <w:ind w:left="1440"/>
        <w:rPr>
          <w:bCs/>
        </w:rPr>
      </w:pPr>
      <w:r>
        <w:rPr>
          <w:bCs/>
        </w:rPr>
        <w:t xml:space="preserve">   </w:t>
      </w:r>
      <w:r w:rsidRPr="00AC2EFA">
        <w:rPr>
          <w:noProof/>
          <w:lang w:val="en-US"/>
        </w:rPr>
        <w:drawing>
          <wp:inline distT="0" distB="0" distL="0" distR="0" wp14:anchorId="3B8D9160" wp14:editId="691BE1B4">
            <wp:extent cx="5028914" cy="27481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2565" cy="2782957"/>
                    </a:xfrm>
                    <a:prstGeom prst="rect">
                      <a:avLst/>
                    </a:prstGeom>
                    <a:noFill/>
                    <a:ln>
                      <a:noFill/>
                    </a:ln>
                  </pic:spPr>
                </pic:pic>
              </a:graphicData>
            </a:graphic>
          </wp:inline>
        </w:drawing>
      </w:r>
    </w:p>
    <w:p w14:paraId="2E1232A7" w14:textId="183562E1" w:rsidR="0068776D" w:rsidRPr="00AC2EFA" w:rsidRDefault="0068776D" w:rsidP="0068776D">
      <w:pPr>
        <w:ind w:left="720" w:firstLine="720"/>
        <w:jc w:val="center"/>
        <w:rPr>
          <w:b/>
        </w:rPr>
      </w:pPr>
      <w:r w:rsidRPr="00AC2EFA">
        <w:rPr>
          <w:b/>
        </w:rPr>
        <w:t xml:space="preserve">Figure </w:t>
      </w:r>
      <w:r w:rsidR="0001659F">
        <w:rPr>
          <w:b/>
        </w:rPr>
        <w:t>3</w:t>
      </w:r>
      <w:r w:rsidR="00AC2EFA">
        <w:rPr>
          <w:b/>
        </w:rPr>
        <w:t xml:space="preserve">:  </w:t>
      </w:r>
      <w:r w:rsidR="0069468C">
        <w:rPr>
          <w:b/>
        </w:rPr>
        <w:t>Yearly Distribution of Disaster Events</w:t>
      </w:r>
    </w:p>
    <w:p w14:paraId="6867EC02" w14:textId="77777777" w:rsidR="005A311D" w:rsidRPr="009A2434" w:rsidRDefault="005A311D" w:rsidP="00071B82"/>
    <w:p w14:paraId="2B481ECB" w14:textId="77777777" w:rsidR="00FD6252" w:rsidRDefault="00FD6252" w:rsidP="00C46641">
      <w:pPr>
        <w:rPr>
          <w:bCs/>
          <w:noProof/>
        </w:rPr>
      </w:pPr>
    </w:p>
    <w:p w14:paraId="5AD20C07" w14:textId="791065F7" w:rsidR="009A2434" w:rsidRDefault="00FD6252" w:rsidP="00FD6252">
      <w:pPr>
        <w:ind w:left="720" w:firstLine="720"/>
        <w:rPr>
          <w:bCs/>
        </w:rPr>
      </w:pPr>
      <w:r w:rsidRPr="003612D7">
        <w:rPr>
          <w:bCs/>
          <w:noProof/>
          <w:lang w:val="en-US"/>
        </w:rPr>
        <w:drawing>
          <wp:inline distT="0" distB="0" distL="0" distR="0" wp14:anchorId="15A8C9EA" wp14:editId="0291E3A8">
            <wp:extent cx="4838700" cy="2676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707" r="2892"/>
                    <a:stretch/>
                  </pic:blipFill>
                  <pic:spPr bwMode="auto">
                    <a:xfrm>
                      <a:off x="0" y="0"/>
                      <a:ext cx="4842601" cy="2678483"/>
                    </a:xfrm>
                    <a:prstGeom prst="rect">
                      <a:avLst/>
                    </a:prstGeom>
                    <a:noFill/>
                    <a:ln>
                      <a:noFill/>
                    </a:ln>
                    <a:extLst>
                      <a:ext uri="{53640926-AAD7-44D8-BBD7-CCE9431645EC}">
                        <a14:shadowObscured xmlns:a14="http://schemas.microsoft.com/office/drawing/2010/main"/>
                      </a:ext>
                    </a:extLst>
                  </pic:spPr>
                </pic:pic>
              </a:graphicData>
            </a:graphic>
          </wp:inline>
        </w:drawing>
      </w:r>
    </w:p>
    <w:p w14:paraId="0524B948" w14:textId="17976AEF" w:rsidR="00FD6252" w:rsidRPr="009F2CEB" w:rsidRDefault="00FD6252" w:rsidP="009F2CEB">
      <w:pPr>
        <w:ind w:left="720" w:firstLine="720"/>
        <w:jc w:val="center"/>
        <w:rPr>
          <w:b/>
        </w:rPr>
      </w:pPr>
      <w:r>
        <w:rPr>
          <w:b/>
        </w:rPr>
        <w:t>Figure 4: Yearly Distribution of Protest Events</w:t>
      </w:r>
    </w:p>
    <w:p w14:paraId="53FA3758" w14:textId="1C29F4E9" w:rsidR="009A2434" w:rsidRPr="009A2434" w:rsidRDefault="009A2434">
      <w:r w:rsidRPr="009A2434">
        <w:br w:type="page"/>
      </w:r>
      <w:commentRangeStart w:id="14"/>
      <w:commentRangeEnd w:id="14"/>
    </w:p>
    <w:p w14:paraId="58F40035" w14:textId="508A53CC" w:rsidR="00EC102B" w:rsidRDefault="00C10C48" w:rsidP="00C10C48">
      <w:pPr>
        <w:rPr>
          <w:b/>
        </w:rPr>
      </w:pPr>
      <w:r>
        <w:rPr>
          <w:b/>
        </w:rPr>
        <w:lastRenderedPageBreak/>
        <w:t xml:space="preserve">3.3.3 </w:t>
      </w:r>
      <w:r w:rsidR="009D2A94" w:rsidRPr="00876DE1">
        <w:rPr>
          <w:b/>
        </w:rPr>
        <w:t>Step 3: Clustering Analysis</w:t>
      </w:r>
    </w:p>
    <w:p w14:paraId="65BD9C76" w14:textId="300743D8" w:rsidR="00C10C48" w:rsidRDefault="00C10C48" w:rsidP="00876DE1">
      <w:pPr>
        <w:rPr>
          <w:ins w:id="15" w:author="LKSOH" w:date="2020-12-14T09:56:00Z"/>
          <w:bCs/>
        </w:rPr>
      </w:pPr>
      <w:commentRangeStart w:id="16"/>
      <w:r>
        <w:rPr>
          <w:bCs/>
        </w:rPr>
        <w:t>One method that will be used to analyze the data is clustering. By testing out different parameters and combinations of parameters</w:t>
      </w:r>
      <w:ins w:id="17" w:author="LKSOH" w:date="2020-12-14T09:56:00Z">
        <w:r w:rsidR="00876DE1">
          <w:rPr>
            <w:bCs/>
          </w:rPr>
          <w:t>.</w:t>
        </w:r>
        <w:commentRangeEnd w:id="16"/>
        <w:r w:rsidR="00876DE1">
          <w:rPr>
            <w:rStyle w:val="CommentReference"/>
          </w:rPr>
          <w:commentReference w:id="16"/>
        </w:r>
      </w:ins>
    </w:p>
    <w:p w14:paraId="12B31854" w14:textId="77777777" w:rsidR="00876DE1" w:rsidRPr="00756F4E" w:rsidRDefault="00876DE1" w:rsidP="00876DE1">
      <w:pPr>
        <w:rPr>
          <w:bCs/>
        </w:rPr>
      </w:pPr>
    </w:p>
    <w:p w14:paraId="518C3387" w14:textId="2D1E7B0E" w:rsidR="00C10C48" w:rsidRDefault="00C10C48" w:rsidP="00C10C48">
      <w:pPr>
        <w:rPr>
          <w:bCs/>
        </w:rPr>
      </w:pPr>
      <w:r w:rsidRPr="00876DE1">
        <w:rPr>
          <w:b/>
        </w:rPr>
        <w:t>3.3.3.1</w:t>
      </w:r>
      <w:r w:rsidR="002425B2">
        <w:rPr>
          <w:b/>
        </w:rPr>
        <w:t xml:space="preserve"> </w:t>
      </w:r>
      <w:del w:id="18" w:author="LKSOH" w:date="2020-12-14T10:26:00Z">
        <w:r w:rsidR="00CE1E2B" w:rsidDel="006A35DA">
          <w:rPr>
            <w:b/>
          </w:rPr>
          <w:delText>Looking at</w:delText>
        </w:r>
      </w:del>
      <w:ins w:id="19" w:author="LKSOH" w:date="2020-12-14T10:26:00Z">
        <w:r w:rsidR="006A35DA">
          <w:rPr>
            <w:b/>
          </w:rPr>
          <w:t>Background on</w:t>
        </w:r>
      </w:ins>
      <w:bookmarkStart w:id="20" w:name="_GoBack"/>
      <w:bookmarkEnd w:id="20"/>
      <w:r w:rsidR="00CE1E2B">
        <w:rPr>
          <w:b/>
        </w:rPr>
        <w:t xml:space="preserve"> </w:t>
      </w:r>
      <w:r w:rsidR="00756F4E">
        <w:rPr>
          <w:b/>
        </w:rPr>
        <w:t>Clustering Methods</w:t>
      </w:r>
    </w:p>
    <w:p w14:paraId="6689B3C1" w14:textId="12A78E9B" w:rsidR="00756F4E" w:rsidRDefault="00756F4E" w:rsidP="00756F4E">
      <w:pPr>
        <w:rPr>
          <w:bCs/>
        </w:rPr>
      </w:pPr>
      <w:r>
        <w:rPr>
          <w:bCs/>
        </w:rPr>
        <w:t xml:space="preserve">Before running different clustering algorithms on the dataset, discussing and identifying the </w:t>
      </w:r>
      <w:r w:rsidR="00116F15">
        <w:rPr>
          <w:bCs/>
        </w:rPr>
        <w:t xml:space="preserve">best </w:t>
      </w:r>
      <w:r w:rsidR="002154FB">
        <w:rPr>
          <w:bCs/>
        </w:rPr>
        <w:t xml:space="preserve">clustering </w:t>
      </w:r>
      <w:r w:rsidR="00116F15">
        <w:rPr>
          <w:bCs/>
        </w:rPr>
        <w:t>methods for our dataset wi</w:t>
      </w:r>
      <w:r w:rsidR="00B4653A">
        <w:rPr>
          <w:bCs/>
        </w:rPr>
        <w:t>ll</w:t>
      </w:r>
      <w:r w:rsidR="008E3AD0">
        <w:rPr>
          <w:bCs/>
        </w:rPr>
        <w:t xml:space="preserve"> improve the quality of our analysis. This section discusses various clustering methods and what makes them good or bad candidates for our dataset.</w:t>
      </w:r>
    </w:p>
    <w:p w14:paraId="4116904C" w14:textId="1312EB51" w:rsidR="008E3AD0" w:rsidRPr="00876DE1" w:rsidRDefault="00F468EA" w:rsidP="008E3AD0">
      <w:pPr>
        <w:pStyle w:val="ListParagraph"/>
        <w:numPr>
          <w:ilvl w:val="0"/>
          <w:numId w:val="8"/>
        </w:numPr>
        <w:rPr>
          <w:b/>
        </w:rPr>
      </w:pPr>
      <w:r w:rsidRPr="00876DE1">
        <w:rPr>
          <w:b/>
        </w:rPr>
        <w:t>DBSCAN</w:t>
      </w:r>
      <w:r>
        <w:rPr>
          <w:b/>
        </w:rPr>
        <w:t xml:space="preserve"> </w:t>
      </w:r>
      <w:ins w:id="21" w:author="LKSOH" w:date="2020-12-14T10:24:00Z">
        <w:r w:rsidR="00263E3E">
          <w:rPr>
            <w:b/>
          </w:rPr>
          <w:t xml:space="preserve">(ref) </w:t>
        </w:r>
      </w:ins>
      <w:r>
        <w:rPr>
          <w:b/>
        </w:rPr>
        <w:t xml:space="preserve">– </w:t>
      </w:r>
      <w:r>
        <w:rPr>
          <w:bCs/>
        </w:rPr>
        <w:t xml:space="preserve">Density-based clustering is powerful for clusters of odd shapes and weak with clusters of differing densities. </w:t>
      </w:r>
      <w:r w:rsidR="009E476F">
        <w:rPr>
          <w:bCs/>
        </w:rPr>
        <w:t xml:space="preserve">In addition, DBSCAN does not require a number of clusters as an input and handles noise better than many other clustering methods. </w:t>
      </w:r>
      <w:r>
        <w:rPr>
          <w:bCs/>
        </w:rPr>
        <w:t xml:space="preserve">With the complexities of our dataset, this method could be useful in identifying whether we have oddly-shaped clusters hidden in our data. The best approach for this dataset would be to use our set of parameters mentioned in section 3.3.2 to see if we can find clusters that other algorithms did not pick up on. If these clusters are found, the disasters in that cluster will be further investigated to learn about the cluster and whether this can be used </w:t>
      </w:r>
      <w:r w:rsidR="009E476F">
        <w:rPr>
          <w:bCs/>
        </w:rPr>
        <w:t>for simple predictions.</w:t>
      </w:r>
    </w:p>
    <w:p w14:paraId="44D4C3E7" w14:textId="6C7D4C1E" w:rsidR="009E476F" w:rsidRPr="00876DE1" w:rsidRDefault="009E476F" w:rsidP="008E3AD0">
      <w:pPr>
        <w:pStyle w:val="ListParagraph"/>
        <w:numPr>
          <w:ilvl w:val="0"/>
          <w:numId w:val="8"/>
        </w:numPr>
        <w:rPr>
          <w:b/>
        </w:rPr>
      </w:pPr>
      <w:r>
        <w:rPr>
          <w:b/>
        </w:rPr>
        <w:t>Hierarchical</w:t>
      </w:r>
      <w:ins w:id="22" w:author="LKSOH" w:date="2020-12-14T10:25:00Z">
        <w:r w:rsidR="00263E3E">
          <w:rPr>
            <w:b/>
          </w:rPr>
          <w:t xml:space="preserve"> clustering (ref) </w:t>
        </w:r>
      </w:ins>
      <w:r>
        <w:rPr>
          <w:b/>
        </w:rPr>
        <w:t xml:space="preserve"> </w:t>
      </w:r>
      <w:r w:rsidR="00CE1E2B">
        <w:rPr>
          <w:b/>
        </w:rPr>
        <w:t>–</w:t>
      </w:r>
      <w:r>
        <w:rPr>
          <w:b/>
        </w:rPr>
        <w:t xml:space="preserve"> </w:t>
      </w:r>
      <w:r w:rsidR="00CE1E2B">
        <w:rPr>
          <w:bCs/>
        </w:rPr>
        <w:t>Hierarchical clustering can be very useful when someone does not have a number of clusters in mind for their dataset and wants to learn about the groupings that could exist in their dataset. Experimenting with hierarchical clustering would be useful for identifying different numbers of clusters to use for methods that require a number of clusters as an input.</w:t>
      </w:r>
    </w:p>
    <w:p w14:paraId="5B460F01" w14:textId="1DDE0F6A" w:rsidR="00CE1E2B" w:rsidRPr="00876DE1" w:rsidRDefault="00CE1E2B" w:rsidP="008E3AD0">
      <w:pPr>
        <w:pStyle w:val="ListParagraph"/>
        <w:numPr>
          <w:ilvl w:val="0"/>
          <w:numId w:val="8"/>
        </w:numPr>
        <w:rPr>
          <w:b/>
        </w:rPr>
      </w:pPr>
      <w:r>
        <w:rPr>
          <w:b/>
        </w:rPr>
        <w:t xml:space="preserve">K-means </w:t>
      </w:r>
      <w:ins w:id="23" w:author="LKSOH" w:date="2020-12-14T10:25:00Z">
        <w:r w:rsidR="00263E3E">
          <w:rPr>
            <w:b/>
          </w:rPr>
          <w:t xml:space="preserve">clustering (ref) </w:t>
        </w:r>
      </w:ins>
      <w:r>
        <w:rPr>
          <w:b/>
        </w:rPr>
        <w:t xml:space="preserve">– </w:t>
      </w:r>
      <w:r>
        <w:rPr>
          <w:bCs/>
        </w:rPr>
        <w:t xml:space="preserve">K-means clustering divides the data into </w:t>
      </w:r>
      <w:r>
        <w:rPr>
          <w:bCs/>
          <w:i/>
          <w:iCs/>
        </w:rPr>
        <w:t>k</w:t>
      </w:r>
      <w:r>
        <w:rPr>
          <w:bCs/>
        </w:rPr>
        <w:t xml:space="preserve"> clusters and takes in </w:t>
      </w:r>
      <w:r>
        <w:rPr>
          <w:bCs/>
          <w:i/>
          <w:iCs/>
        </w:rPr>
        <w:t>k</w:t>
      </w:r>
      <w:r>
        <w:rPr>
          <w:bCs/>
        </w:rPr>
        <w:t xml:space="preserve"> as an input. K-means clustering is a useful and fairly simple clustering method, though it is highly vulnerable to outliers, so the outliers in the dataset will need to be taken into account and handled for this method to be reliable.</w:t>
      </w:r>
    </w:p>
    <w:p w14:paraId="78A3ABB8" w14:textId="6B021A5D" w:rsidR="00CE1E2B" w:rsidRDefault="00CE1E2B" w:rsidP="008E3AD0">
      <w:pPr>
        <w:pStyle w:val="ListParagraph"/>
        <w:numPr>
          <w:ilvl w:val="0"/>
          <w:numId w:val="8"/>
        </w:numPr>
        <w:rPr>
          <w:b/>
        </w:rPr>
      </w:pPr>
      <w:r>
        <w:rPr>
          <w:b/>
        </w:rPr>
        <w:t xml:space="preserve">Fuzzy Clustering </w:t>
      </w:r>
      <w:ins w:id="24" w:author="LKSOH" w:date="2020-12-14T10:25:00Z">
        <w:r w:rsidR="00263E3E">
          <w:rPr>
            <w:b/>
          </w:rPr>
          <w:t xml:space="preserve">(ref) </w:t>
        </w:r>
      </w:ins>
      <w:r w:rsidR="002561FE">
        <w:rPr>
          <w:b/>
        </w:rPr>
        <w:t>–</w:t>
      </w:r>
      <w:r>
        <w:rPr>
          <w:b/>
        </w:rPr>
        <w:t xml:space="preserve"> </w:t>
      </w:r>
      <w:r w:rsidR="002561FE">
        <w:rPr>
          <w:bCs/>
        </w:rPr>
        <w:t xml:space="preserve">Fuzzy clustering allow for a data point to have varying degrees of membership to a cluster, which makes it more effective when it comes to datasets that have overlapping clusters. This method is similar to k-means, but will allow for data points to be included in multiple clusters rather than limiting them to only one. </w:t>
      </w:r>
    </w:p>
    <w:p w14:paraId="25A1A7FD" w14:textId="4ABA5F37" w:rsidR="00CE1E2B" w:rsidRPr="00876DE1" w:rsidRDefault="00CE1E2B" w:rsidP="00876DE1">
      <w:pPr>
        <w:pStyle w:val="ListParagraph"/>
        <w:numPr>
          <w:ilvl w:val="0"/>
          <w:numId w:val="8"/>
        </w:numPr>
        <w:rPr>
          <w:b/>
        </w:rPr>
      </w:pPr>
      <w:r>
        <w:rPr>
          <w:b/>
        </w:rPr>
        <w:t>Model-Based Clustering</w:t>
      </w:r>
      <w:ins w:id="25" w:author="LKSOH" w:date="2020-12-14T10:25:00Z">
        <w:r w:rsidR="00263E3E">
          <w:rPr>
            <w:b/>
          </w:rPr>
          <w:t xml:space="preserve"> (ref) </w:t>
        </w:r>
      </w:ins>
      <w:r>
        <w:rPr>
          <w:b/>
        </w:rPr>
        <w:t xml:space="preserve"> </w:t>
      </w:r>
      <w:r w:rsidR="002561FE">
        <w:rPr>
          <w:b/>
        </w:rPr>
        <w:t>–</w:t>
      </w:r>
      <w:r>
        <w:rPr>
          <w:b/>
        </w:rPr>
        <w:t xml:space="preserve"> </w:t>
      </w:r>
      <w:r w:rsidR="002561FE">
        <w:rPr>
          <w:bCs/>
        </w:rPr>
        <w:t>Model-based clustering works off of the assumption that the data were created by a model and attempts to recreate that model. This is a broad group of different clustering methods</w:t>
      </w:r>
      <w:r w:rsidR="00374EA8">
        <w:rPr>
          <w:bCs/>
        </w:rPr>
        <w:t xml:space="preserve">, and there is even a library in </w:t>
      </w:r>
      <w:r w:rsidR="00374EA8">
        <w:rPr>
          <w:bCs/>
          <w:i/>
          <w:iCs/>
        </w:rPr>
        <w:t>R</w:t>
      </w:r>
      <w:r w:rsidR="00374EA8">
        <w:rPr>
          <w:bCs/>
        </w:rPr>
        <w:t xml:space="preserve"> called </w:t>
      </w:r>
      <w:r w:rsidR="00374EA8">
        <w:rPr>
          <w:bCs/>
          <w:i/>
          <w:iCs/>
        </w:rPr>
        <w:t>Mclust</w:t>
      </w:r>
      <w:r w:rsidR="00374EA8">
        <w:rPr>
          <w:bCs/>
        </w:rPr>
        <w:t xml:space="preserve"> that exists to help identify the best model for a dataset. This method would be useful in essentially having the computer try to create a model that could potentially allow for simple prediction such as whether a given disaster </w:t>
      </w:r>
      <w:r w:rsidR="00374EA8">
        <w:rPr>
          <w:bCs/>
          <w:i/>
          <w:iCs/>
        </w:rPr>
        <w:t>A</w:t>
      </w:r>
      <w:r w:rsidR="00374EA8">
        <w:rPr>
          <w:bCs/>
        </w:rPr>
        <w:t xml:space="preserve"> increases or decreases the likelihood of a protest within </w:t>
      </w:r>
      <w:r w:rsidR="00374EA8">
        <w:rPr>
          <w:bCs/>
          <w:i/>
          <w:iCs/>
        </w:rPr>
        <w:t>x</w:t>
      </w:r>
      <w:r w:rsidR="00374EA8">
        <w:rPr>
          <w:bCs/>
        </w:rPr>
        <w:t xml:space="preserve"> kilometers and between dates </w:t>
      </w:r>
      <w:r w:rsidR="00374EA8">
        <w:rPr>
          <w:bCs/>
          <w:i/>
          <w:iCs/>
        </w:rPr>
        <w:t>y</w:t>
      </w:r>
      <w:r w:rsidR="00374EA8">
        <w:rPr>
          <w:bCs/>
        </w:rPr>
        <w:t xml:space="preserve"> and </w:t>
      </w:r>
      <w:r w:rsidR="00374EA8">
        <w:rPr>
          <w:bCs/>
          <w:i/>
          <w:iCs/>
        </w:rPr>
        <w:t>z</w:t>
      </w:r>
      <w:r w:rsidR="00374EA8">
        <w:rPr>
          <w:bCs/>
        </w:rPr>
        <w:t>. This group of methods would be very useful as the ability for a program to perform predictions on our data would support the possibility of a relationship between disasters and protest events.</w:t>
      </w:r>
    </w:p>
    <w:p w14:paraId="03895214" w14:textId="77777777" w:rsidR="009D2A94" w:rsidRPr="009D2A94" w:rsidRDefault="009D2A94">
      <w:pPr>
        <w:rPr>
          <w:bCs/>
        </w:rPr>
      </w:pPr>
    </w:p>
    <w:p w14:paraId="5101F175" w14:textId="77777777" w:rsidR="00EC102B" w:rsidRPr="00F031FC" w:rsidRDefault="00EC102B" w:rsidP="00AC2EFA">
      <w:pPr>
        <w:jc w:val="center"/>
        <w:rPr>
          <w:b/>
        </w:rPr>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lastRenderedPageBreak/>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Reusser,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BBC News. “Lebanon's PM-Designate Adib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KSOH" w:date="2020-10-05T10:44:00Z" w:initials="LKSOH">
    <w:p w14:paraId="06627D9F" w14:textId="06389747" w:rsidR="004F0ECA" w:rsidRDefault="004F0ECA">
      <w:pPr>
        <w:pStyle w:val="CommentText"/>
      </w:pPr>
      <w:r>
        <w:rPr>
          <w:rStyle w:val="CommentReference"/>
        </w:rPr>
        <w:annotationRef/>
      </w:r>
      <w:r>
        <w:t>Not necessarily true.  How to reconcile the datasets from different sources might not be simple at all.</w:t>
      </w:r>
    </w:p>
  </w:comment>
  <w:comment w:id="2" w:author="Jimmy Erickson" w:date="2020-10-12T03:38:00Z" w:initials="JE">
    <w:p w14:paraId="1C75624E" w14:textId="743B6976" w:rsidR="004F0ECA" w:rsidRDefault="004F0ECA">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0" w:author="Jimmy Erickson" w:date="2020-10-12T03:40:00Z" w:initials="JE">
    <w:p w14:paraId="283232F3" w14:textId="77777777" w:rsidR="004F0ECA" w:rsidRDefault="004F0ECA"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F0ECA" w:rsidRDefault="004F0ECA">
      <w:pPr>
        <w:pStyle w:val="CommentText"/>
      </w:pPr>
    </w:p>
  </w:comment>
  <w:comment w:id="3" w:author="LKSOH" w:date="2020-10-05T10:45:00Z" w:initials="LKSOH">
    <w:p w14:paraId="54DEAF28" w14:textId="77777777" w:rsidR="004F0ECA" w:rsidRDefault="004F0ECA">
      <w:pPr>
        <w:pStyle w:val="CommentText"/>
      </w:pPr>
      <w:r>
        <w:rPr>
          <w:rStyle w:val="CommentReference"/>
        </w:rPr>
        <w:annotationRef/>
      </w:r>
      <w:r>
        <w:t xml:space="preserve">Hmm … we also want to identify a computational approach to support that … … </w:t>
      </w:r>
    </w:p>
    <w:p w14:paraId="6A0BC33F" w14:textId="52CD2B87" w:rsidR="004F0ECA" w:rsidRDefault="004F0ECA">
      <w:pPr>
        <w:pStyle w:val="CommentText"/>
      </w:pPr>
    </w:p>
  </w:comment>
  <w:comment w:id="4" w:author="Jimmy Erickson" w:date="2020-10-12T03:41:00Z" w:initials="JE">
    <w:p w14:paraId="3E6316CA" w14:textId="7105B0C1" w:rsidR="004F0ECA" w:rsidRDefault="004F0ECA">
      <w:pPr>
        <w:pStyle w:val="CommentText"/>
      </w:pPr>
      <w:r>
        <w:rPr>
          <w:rStyle w:val="CommentReference"/>
        </w:rPr>
        <w:annotationRef/>
      </w:r>
      <w:r>
        <w:t>Methodology section: The data sources we are using are the DesInventar and GDELT databases. The DesInventar database is a project sponsored by the United Nations to track disaster events around the world and assemble a highly accurate dataset of these disasters. DesInventar partners with universities in each region they are tracking in order to ensure accurate data with minimal undercounting or overcounting. The DesInventar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(target actor), CAMEOcode (defines the exact type of event), NumEvents (if there are multiple smaller events that act as one), latitude and longitude. Both of these databases were chosen because they provide the most accurate and complete sets of data for their respective fields.</w:t>
      </w:r>
    </w:p>
  </w:comment>
  <w:comment w:id="5" w:author="LKSOH" w:date="2020-10-05T10:46:00Z" w:initials="LKSOH">
    <w:p w14:paraId="1F67A2E3" w14:textId="27C44147" w:rsidR="004F0ECA" w:rsidRDefault="004F0ECA">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6" w:author="LKSOH" w:date="2020-12-14T09:51:00Z" w:initials="LKSOH">
    <w:p w14:paraId="1480332F" w14:textId="0B6C6943" w:rsidR="00185540" w:rsidRDefault="00185540">
      <w:pPr>
        <w:pStyle w:val="CommentText"/>
      </w:pPr>
      <w:r>
        <w:rPr>
          <w:rStyle w:val="CommentReference"/>
        </w:rPr>
        <w:annotationRef/>
      </w:r>
      <w:r>
        <w:t>Provide caption</w:t>
      </w:r>
    </w:p>
  </w:comment>
  <w:comment w:id="7" w:author="Jimmy Erickson" w:date="2020-10-21T05:42:00Z" w:initials="JE">
    <w:p w14:paraId="1E85970C" w14:textId="0479B547" w:rsidR="004F0ECA" w:rsidRDefault="004F0ECA">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8" w:author="LKSOH" w:date="2020-10-21T10:00:00Z" w:initials="LKSOH">
    <w:p w14:paraId="013CFE4B" w14:textId="02E16002" w:rsidR="004F0ECA" w:rsidRDefault="004F0ECA">
      <w:pPr>
        <w:pStyle w:val="CommentText"/>
      </w:pPr>
      <w:r>
        <w:rPr>
          <w:rStyle w:val="CommentReference"/>
        </w:rPr>
        <w:annotationRef/>
      </w:r>
      <w:r>
        <w:t>Then we update this Section 3.2 accordingly if we have changes made to the way we do things.</w:t>
      </w:r>
    </w:p>
  </w:comment>
  <w:comment w:id="9" w:author="Jimmy Erickson" w:date="2020-10-26T05:06:00Z" w:initials="JE">
    <w:p w14:paraId="2C5F8921" w14:textId="30EF1A8B" w:rsidR="004F0ECA" w:rsidRDefault="004F0ECA">
      <w:pPr>
        <w:pStyle w:val="CommentText"/>
      </w:pPr>
      <w:r>
        <w:rPr>
          <w:rStyle w:val="CommentReference"/>
        </w:rPr>
        <w:annotationRef/>
      </w:r>
      <w:r>
        <w:t>Ok, I will add sections onto this as I make changes.</w:t>
      </w:r>
    </w:p>
  </w:comment>
  <w:comment w:id="10" w:author="LKSOH" w:date="2020-12-07T10:50:00Z" w:initials="LKSOH">
    <w:p w14:paraId="483D1FFF" w14:textId="77777777" w:rsidR="004F0ECA" w:rsidRDefault="004F0ECA" w:rsidP="0069468C">
      <w:pPr>
        <w:pStyle w:val="CommentText"/>
      </w:pPr>
      <w:r>
        <w:rPr>
          <w:rStyle w:val="CommentReference"/>
        </w:rPr>
        <w:annotationRef/>
      </w:r>
      <w:r>
        <w:t>Where are these?</w:t>
      </w:r>
    </w:p>
  </w:comment>
  <w:comment w:id="11" w:author="LKSOH" w:date="2020-12-07T10:48:00Z" w:initials="LKSOH">
    <w:p w14:paraId="0CD4BF80" w14:textId="77777777" w:rsidR="004F0ECA" w:rsidRDefault="004F0ECA" w:rsidP="0069468C">
      <w:pPr>
        <w:pStyle w:val="CommentText"/>
      </w:pPr>
      <w:r>
        <w:rPr>
          <w:rStyle w:val="CommentReference"/>
        </w:rPr>
        <w:annotationRef/>
      </w:r>
      <w:r>
        <w:t>What’s the actual threshold used?  Be specific.</w:t>
      </w:r>
    </w:p>
  </w:comment>
  <w:comment w:id="12" w:author="LKSOH" w:date="2020-12-11T10:29:00Z" w:initials="LKSOH">
    <w:p w14:paraId="3DFBFAC6" w14:textId="66A25E72" w:rsidR="009F2CEB" w:rsidRDefault="009F2CEB">
      <w:pPr>
        <w:pStyle w:val="CommentText"/>
      </w:pPr>
      <w:r>
        <w:rPr>
          <w:rStyle w:val="CommentReference"/>
        </w:rPr>
        <w:annotationRef/>
      </w:r>
      <w:r>
        <w:t>Need analysis, figures, tables…</w:t>
      </w:r>
    </w:p>
  </w:comment>
  <w:comment w:id="13" w:author="Jimmy Erickson" w:date="2020-12-14T03:37:00Z" w:initials="JE">
    <w:p w14:paraId="2258FC32" w14:textId="4ACFE042" w:rsidR="00CC4408" w:rsidRDefault="00CC4408">
      <w:pPr>
        <w:pStyle w:val="CommentText"/>
      </w:pPr>
      <w:r>
        <w:rPr>
          <w:rStyle w:val="CommentReference"/>
        </w:rPr>
        <w:annotationRef/>
      </w:r>
    </w:p>
  </w:comment>
  <w:comment w:id="16" w:author="LKSOH" w:date="2020-12-14T09:56:00Z" w:initials="LKSOH">
    <w:p w14:paraId="21C279A8" w14:textId="74D7DA7F" w:rsidR="00876DE1" w:rsidRDefault="00876DE1">
      <w:pPr>
        <w:pStyle w:val="CommentText"/>
      </w:pPr>
      <w:r>
        <w:rPr>
          <w:rStyle w:val="CommentReference"/>
        </w:rPr>
        <w:annotationRef/>
      </w:r>
      <w:r>
        <w:t>Incomplete.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27D9F" w15:done="1"/>
  <w15:commentEx w15:paraId="1C75624E" w15:done="1"/>
  <w15:commentEx w15:paraId="2649BDD1" w15:done="1"/>
  <w15:commentEx w15:paraId="6A0BC33F" w15:done="1"/>
  <w15:commentEx w15:paraId="3E6316CA" w15:done="1"/>
  <w15:commentEx w15:paraId="1F67A2E3" w15:done="1"/>
  <w15:commentEx w15:paraId="1480332F" w15:done="0"/>
  <w15:commentEx w15:paraId="1E85970C" w15:done="1"/>
  <w15:commentEx w15:paraId="013CFE4B" w15:paraIdParent="1E85970C" w15:done="1"/>
  <w15:commentEx w15:paraId="2C5F8921" w15:paraIdParent="1E85970C" w15:done="1"/>
  <w15:commentEx w15:paraId="483D1FFF" w15:done="1"/>
  <w15:commentEx w15:paraId="0CD4BF80" w15:done="1"/>
  <w15:commentEx w15:paraId="3DFBFAC6" w15:done="0"/>
  <w15:commentEx w15:paraId="2258FC32" w15:paraIdParent="3DFBFAC6" w15:done="0"/>
  <w15:commentEx w15:paraId="21C27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E2C" w16cex:dateUtc="2020-10-12T08:38:00Z"/>
  <w16cex:commentExtensible w16cex:durableId="232E4EC9" w16cex:dateUtc="2020-10-12T08:40:00Z"/>
  <w16cex:commentExtensible w16cex:durableId="232E4EE5" w16cex:dateUtc="2020-10-12T08:41:00Z"/>
  <w16cex:commentExtensible w16cex:durableId="233A48D5" w16cex:dateUtc="2020-10-21T10:42:00Z"/>
  <w16cex:commentExtensible w16cex:durableId="2340D7CB" w16cex:dateUtc="2020-10-26T10:06:00Z"/>
  <w16cex:commentExtensible w16cex:durableId="23815C71" w16cex:dateUtc="2020-12-14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27D9F" w16cid:durableId="232E4C89"/>
  <w16cid:commentId w16cid:paraId="1C75624E" w16cid:durableId="232E4E2C"/>
  <w16cid:commentId w16cid:paraId="2649BDD1" w16cid:durableId="232E4EC9"/>
  <w16cid:commentId w16cid:paraId="6A0BC33F" w16cid:durableId="232E4C8A"/>
  <w16cid:commentId w16cid:paraId="3E6316CA" w16cid:durableId="232E4EE5"/>
  <w16cid:commentId w16cid:paraId="1F67A2E3" w16cid:durableId="232E4C8B"/>
  <w16cid:commentId w16cid:paraId="1E85970C" w16cid:durableId="233A48D5"/>
  <w16cid:commentId w16cid:paraId="013CFE4B" w16cid:durableId="2340C4DD"/>
  <w16cid:commentId w16cid:paraId="2C5F8921" w16cid:durableId="2340D7CB"/>
  <w16cid:commentId w16cid:paraId="004259BA" w16cid:durableId="237D4B2E"/>
  <w16cid:commentId w16cid:paraId="31D9A1F5" w16cid:durableId="23812AF8"/>
  <w16cid:commentId w16cid:paraId="483D1FFF" w16cid:durableId="237C4CDD"/>
  <w16cid:commentId w16cid:paraId="0CD4BF80" w16cid:durableId="237C4CDB"/>
  <w16cid:commentId w16cid:paraId="3DFBFAC6" w16cid:durableId="23812AFB"/>
  <w16cid:commentId w16cid:paraId="2258FC32" w16cid:durableId="23815C71"/>
  <w16cid:commentId w16cid:paraId="59435DA5" w16cid:durableId="23812AFC"/>
  <w16cid:commentId w16cid:paraId="49529CA6" w16cid:durableId="23812A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7CAA"/>
    <w:multiLevelType w:val="hybridMultilevel"/>
    <w:tmpl w:val="C72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A3FB2"/>
    <w:multiLevelType w:val="hybridMultilevel"/>
    <w:tmpl w:val="C80A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02CA7"/>
    <w:multiLevelType w:val="multilevel"/>
    <w:tmpl w:val="3BD4C4F4"/>
    <w:lvl w:ilvl="0">
      <w:start w:val="1"/>
      <w:numFmt w:val="decimal"/>
      <w:lvlText w:val="%1."/>
      <w:lvlJc w:val="left"/>
      <w:pPr>
        <w:ind w:left="720" w:hanging="360"/>
      </w:p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2"/>
  </w:num>
  <w:num w:numId="4">
    <w:abstractNumId w:val="5"/>
  </w:num>
  <w:num w:numId="5">
    <w:abstractNumId w:val="4"/>
  </w:num>
  <w:num w:numId="6">
    <w:abstractNumId w:val="0"/>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KSOH">
    <w15:presenceInfo w15:providerId="None" w15:userId="LKSOH"/>
  </w15:person>
  <w15:person w15:author="Jimmy Erickson">
    <w15:presenceInfo w15:providerId="AD" w15:userId="S::jerickson21@unl.edu::dd6bfc1c-1111-4836-87ef-b11937aad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F1"/>
    <w:rsid w:val="0001659F"/>
    <w:rsid w:val="00017E43"/>
    <w:rsid w:val="000437ED"/>
    <w:rsid w:val="00064574"/>
    <w:rsid w:val="00071B82"/>
    <w:rsid w:val="000A1721"/>
    <w:rsid w:val="000F0647"/>
    <w:rsid w:val="00116F15"/>
    <w:rsid w:val="00125EA1"/>
    <w:rsid w:val="001343FC"/>
    <w:rsid w:val="0016094E"/>
    <w:rsid w:val="001807BC"/>
    <w:rsid w:val="00185540"/>
    <w:rsid w:val="001D4CC4"/>
    <w:rsid w:val="001F4C9B"/>
    <w:rsid w:val="002154FB"/>
    <w:rsid w:val="002425B2"/>
    <w:rsid w:val="002561FE"/>
    <w:rsid w:val="00263E3E"/>
    <w:rsid w:val="00264257"/>
    <w:rsid w:val="002660C6"/>
    <w:rsid w:val="002818A6"/>
    <w:rsid w:val="002B5B72"/>
    <w:rsid w:val="0030078F"/>
    <w:rsid w:val="003040F8"/>
    <w:rsid w:val="003220B9"/>
    <w:rsid w:val="0032268A"/>
    <w:rsid w:val="003612D7"/>
    <w:rsid w:val="00367BC2"/>
    <w:rsid w:val="00374EA8"/>
    <w:rsid w:val="00460552"/>
    <w:rsid w:val="0046686C"/>
    <w:rsid w:val="00472EFA"/>
    <w:rsid w:val="004C7EBD"/>
    <w:rsid w:val="004F0ECA"/>
    <w:rsid w:val="005371EA"/>
    <w:rsid w:val="00590E6D"/>
    <w:rsid w:val="005A311D"/>
    <w:rsid w:val="005D6F0D"/>
    <w:rsid w:val="005E47D5"/>
    <w:rsid w:val="00657F5D"/>
    <w:rsid w:val="00673177"/>
    <w:rsid w:val="0068776D"/>
    <w:rsid w:val="0069468C"/>
    <w:rsid w:val="006A35DA"/>
    <w:rsid w:val="006D5B6A"/>
    <w:rsid w:val="006D61E3"/>
    <w:rsid w:val="007010B8"/>
    <w:rsid w:val="00713FA5"/>
    <w:rsid w:val="007328F8"/>
    <w:rsid w:val="007349F9"/>
    <w:rsid w:val="00756F4E"/>
    <w:rsid w:val="00764E43"/>
    <w:rsid w:val="00766084"/>
    <w:rsid w:val="00793FD0"/>
    <w:rsid w:val="007B2EB9"/>
    <w:rsid w:val="007D2562"/>
    <w:rsid w:val="007E5B32"/>
    <w:rsid w:val="007F61F8"/>
    <w:rsid w:val="00825B1D"/>
    <w:rsid w:val="00825F81"/>
    <w:rsid w:val="00876DE1"/>
    <w:rsid w:val="008E3AD0"/>
    <w:rsid w:val="0091263E"/>
    <w:rsid w:val="009421D0"/>
    <w:rsid w:val="00951787"/>
    <w:rsid w:val="0099226A"/>
    <w:rsid w:val="009964BC"/>
    <w:rsid w:val="009A2434"/>
    <w:rsid w:val="009D2A94"/>
    <w:rsid w:val="009E476F"/>
    <w:rsid w:val="009F2CEB"/>
    <w:rsid w:val="009F2FD4"/>
    <w:rsid w:val="00A03993"/>
    <w:rsid w:val="00A17169"/>
    <w:rsid w:val="00A22969"/>
    <w:rsid w:val="00A457C5"/>
    <w:rsid w:val="00A54B9B"/>
    <w:rsid w:val="00A65E69"/>
    <w:rsid w:val="00A70BC7"/>
    <w:rsid w:val="00A72861"/>
    <w:rsid w:val="00A73F9F"/>
    <w:rsid w:val="00AB53D0"/>
    <w:rsid w:val="00AC2EFA"/>
    <w:rsid w:val="00AF1B3E"/>
    <w:rsid w:val="00B219B3"/>
    <w:rsid w:val="00B4653A"/>
    <w:rsid w:val="00B523D0"/>
    <w:rsid w:val="00B5303E"/>
    <w:rsid w:val="00C10C48"/>
    <w:rsid w:val="00C2591C"/>
    <w:rsid w:val="00C31B76"/>
    <w:rsid w:val="00C46641"/>
    <w:rsid w:val="00C710C2"/>
    <w:rsid w:val="00C74A2E"/>
    <w:rsid w:val="00C91508"/>
    <w:rsid w:val="00CB6563"/>
    <w:rsid w:val="00CC4408"/>
    <w:rsid w:val="00CE1E2B"/>
    <w:rsid w:val="00CE5ED9"/>
    <w:rsid w:val="00D97C51"/>
    <w:rsid w:val="00DB602F"/>
    <w:rsid w:val="00DC374F"/>
    <w:rsid w:val="00E26B1F"/>
    <w:rsid w:val="00E50283"/>
    <w:rsid w:val="00E73E7A"/>
    <w:rsid w:val="00EA5342"/>
    <w:rsid w:val="00EC102B"/>
    <w:rsid w:val="00EC2845"/>
    <w:rsid w:val="00F01B8B"/>
    <w:rsid w:val="00F031FC"/>
    <w:rsid w:val="00F30B15"/>
    <w:rsid w:val="00F326F1"/>
    <w:rsid w:val="00F468EA"/>
    <w:rsid w:val="00F55F4A"/>
    <w:rsid w:val="00FB3C41"/>
    <w:rsid w:val="00FC3B11"/>
    <w:rsid w:val="00FD6252"/>
    <w:rsid w:val="00FF22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9"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3744</Words>
  <Characters>21345</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LKSOH</cp:lastModifiedBy>
  <cp:revision>6</cp:revision>
  <dcterms:created xsi:type="dcterms:W3CDTF">2020-12-14T06:06:00Z</dcterms:created>
  <dcterms:modified xsi:type="dcterms:W3CDTF">2020-12-14T16:26:00Z</dcterms:modified>
</cp:coreProperties>
</file>