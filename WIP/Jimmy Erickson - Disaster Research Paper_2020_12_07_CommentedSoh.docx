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2CB31487"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xml:space="preserve">. We will be utilizing data about disaster events, data about social unrest events, and other additional datasets that are found to be </w:t>
      </w:r>
      <w:commentRangeStart w:id="0"/>
      <w:r w:rsidR="00D97C51">
        <w:t>helpful</w:t>
      </w:r>
      <w:r w:rsidR="00460552">
        <w:t xml:space="preserve">. </w:t>
      </w:r>
      <w:ins w:id="1" w:author="Jimmy Erickson" w:date="2020-10-19T03:36:00Z">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ins>
      <w:commentRangeStart w:id="2"/>
      <w:del w:id="3" w:author="Jimmy Erickson" w:date="2020-10-19T03:36:00Z">
        <w:r w:rsidR="00D97C51" w:rsidDel="00C74A2E">
          <w:delText>This</w:delText>
        </w:r>
        <w:commentRangeEnd w:id="0"/>
        <w:r w:rsidR="00460552" w:rsidDel="00C74A2E">
          <w:rPr>
            <w:rStyle w:val="CommentReference"/>
          </w:rPr>
          <w:commentReference w:id="0"/>
        </w:r>
        <w:r w:rsidR="00D97C51" w:rsidDel="00C74A2E">
          <w:delText xml:space="preserve"> paper will not </w:delText>
        </w:r>
        <w:r w:rsidR="00460552" w:rsidDel="00C74A2E">
          <w:delText>be pursuing innovations in the field of Computer Science</w:delText>
        </w:r>
        <w:commentRangeEnd w:id="2"/>
        <w:r w:rsidR="00460552" w:rsidDel="00C74A2E">
          <w:rPr>
            <w:rStyle w:val="CommentReference"/>
          </w:rPr>
          <w:commentReference w:id="2"/>
        </w:r>
      </w:del>
      <w:r w:rsidR="00D97C51">
        <w:t xml:space="preserve">. </w:t>
      </w:r>
      <w:commentRangeStart w:id="4"/>
      <w:r w:rsidR="00D97C51">
        <w:t xml:space="preserve">We will be demonstrating </w:t>
      </w:r>
      <w:commentRangeStart w:id="5"/>
      <w:commentRangeStart w:id="6"/>
      <w:r w:rsidR="00D97C51">
        <w:t xml:space="preserve">fairly simple data science techniques </w:t>
      </w:r>
      <w:commentRangeEnd w:id="5"/>
      <w:r w:rsidR="00C46641">
        <w:rPr>
          <w:rStyle w:val="CommentReference"/>
        </w:rPr>
        <w:commentReference w:id="5"/>
      </w:r>
      <w:commentRangeEnd w:id="6"/>
      <w:r w:rsidR="00460552">
        <w:rPr>
          <w:rStyle w:val="CommentReference"/>
        </w:rPr>
        <w:commentReference w:id="6"/>
      </w:r>
      <w:r w:rsidR="00D97C51">
        <w:t>in order to analyze and model the data, and writing scripts in order to assist in managing the data, but our initial plan does not include computer science innovation</w:t>
      </w:r>
      <w:commentRangeEnd w:id="4"/>
      <w:r w:rsidR="00460552">
        <w:rPr>
          <w:rStyle w:val="CommentReference"/>
        </w:rPr>
        <w:commentReference w:id="4"/>
      </w:r>
      <w:commentRangeStart w:id="7"/>
      <w:r w:rsidR="00D97C51">
        <w:t>.</w:t>
      </w:r>
      <w:r w:rsidR="00D97C51">
        <w:rPr>
          <w:b/>
        </w:rPr>
        <w:t xml:space="preserve"> </w:t>
      </w:r>
      <w:commentRangeStart w:id="8"/>
      <w:r w:rsidR="00D97C51">
        <w:t xml:space="preserve">This paper’s main goal is to contribute </w:t>
      </w:r>
      <w:r w:rsidR="00A54B9B">
        <w:t xml:space="preserve">to the field of disaster research by approaching disasters from the </w:t>
      </w:r>
      <w:ins w:id="9" w:author="Jimmy Erickson" w:date="2020-10-19T03:37:00Z">
        <w:r w:rsidR="00C74A2E">
          <w:t>context of unrest. And to use Data Science techniques to build out methods of modeling these events so as to support our research and give a starting point for future research of this topic</w:t>
        </w:r>
      </w:ins>
      <w:del w:id="10" w:author="Jimmy Erickson" w:date="2020-10-19T03:37:00Z">
        <w:r w:rsidR="00A54B9B" w:rsidDel="00C74A2E">
          <w:delText>context of unrest</w:delText>
        </w:r>
        <w:commentRangeEnd w:id="7"/>
        <w:r w:rsidR="00460552" w:rsidDel="00C74A2E">
          <w:rPr>
            <w:rStyle w:val="CommentReference"/>
          </w:rPr>
          <w:commentReference w:id="7"/>
        </w:r>
      </w:del>
      <w:r w:rsidR="00D97C51">
        <w:t xml:space="preserve">. </w:t>
      </w:r>
      <w:commentRangeEnd w:id="8"/>
      <w:r w:rsidR="00C46641">
        <w:rPr>
          <w:rStyle w:val="CommentReference"/>
        </w:rPr>
        <w:commentReference w:id="8"/>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11"/>
      <w:r w:rsidR="00D97C51">
        <w:t>research</w:t>
      </w:r>
      <w:commentRangeEnd w:id="11"/>
      <w:r w:rsidR="007F61F8">
        <w:rPr>
          <w:rStyle w:val="CommentReference"/>
        </w:rPr>
        <w:commentReference w:id="11"/>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rPr>
          <w:ins w:id="12" w:author="LKSOH" w:date="2020-09-24T10:00:00Z"/>
        </w:rPr>
      </w:pPr>
      <w:commentRangeStart w:id="13"/>
      <w:r>
        <w:t>Do we write this with the knowledge we have at the beginning of the project or at the end of the project (i.e. mentioning the datasets we use)</w:t>
      </w:r>
      <w:commentRangeEnd w:id="13"/>
      <w:r w:rsidR="00C46641">
        <w:rPr>
          <w:rStyle w:val="CommentReference"/>
        </w:rPr>
        <w:commentReference w:id="13"/>
      </w:r>
    </w:p>
    <w:p w14:paraId="3F9692C0" w14:textId="77777777" w:rsidR="00F031FC" w:rsidRDefault="00F031FC">
      <w:pPr>
        <w:rPr>
          <w:ins w:id="14" w:author="LKSOH" w:date="2020-09-24T10:00:00Z"/>
        </w:rPr>
        <w:pPrChange w:id="15" w:author="LKSOH" w:date="2020-09-24T10:00:00Z">
          <w:pPr>
            <w:numPr>
              <w:numId w:val="2"/>
            </w:numPr>
            <w:ind w:left="720" w:hanging="360"/>
          </w:pPr>
        </w:pPrChange>
      </w:pPr>
    </w:p>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ins w:id="16" w:author="Jimmy Erickson" w:date="2020-10-19T03:37:00Z"/>
          <w:b/>
        </w:rPr>
      </w:pPr>
      <w:r>
        <w:rPr>
          <w:b/>
        </w:rPr>
        <w:t>3.</w:t>
      </w:r>
      <w:r>
        <w:rPr>
          <w:b/>
        </w:rPr>
        <w:tab/>
      </w:r>
      <w:r w:rsidRPr="00C46641">
        <w:rPr>
          <w:b/>
        </w:rPr>
        <w:t>Methodology</w:t>
      </w:r>
    </w:p>
    <w:p w14:paraId="1C355209" w14:textId="3F615F90" w:rsidR="00C74A2E" w:rsidRPr="00E50283" w:rsidRDefault="00C74A2E" w:rsidP="00C74A2E">
      <w:pPr>
        <w:pStyle w:val="CommentText"/>
        <w:rPr>
          <w:ins w:id="17" w:author="Jimmy Erickson" w:date="2020-10-19T03:37:00Z"/>
          <w:sz w:val="22"/>
          <w:szCs w:val="22"/>
          <w:rPrChange w:id="18" w:author="Jimmy Erickson" w:date="2020-10-26T05:10:00Z">
            <w:rPr>
              <w:ins w:id="19" w:author="Jimmy Erickson" w:date="2020-10-19T03:37:00Z"/>
            </w:rPr>
          </w:rPrChange>
        </w:rPr>
      </w:pPr>
      <w:commentRangeStart w:id="20"/>
      <w:commentRangeStart w:id="21"/>
      <w:ins w:id="22" w:author="Jimmy Erickson" w:date="2020-10-19T03:37:00Z">
        <w:r>
          <w:rPr>
            <w:rStyle w:val="CommentReference"/>
          </w:rPr>
          <w:annotationRef/>
        </w:r>
      </w:ins>
      <w:commentRangeEnd w:id="20"/>
      <w:commentRangeEnd w:id="21"/>
      <w:ins w:id="23" w:author="Jimmy Erickson" w:date="2020-10-26T05:11:00Z">
        <w:r w:rsidR="00E50283" w:rsidRPr="00E50283" w:rsidDel="00E50283">
          <w:rPr>
            <w:rStyle w:val="CommentReference"/>
            <w:sz w:val="22"/>
            <w:szCs w:val="22"/>
          </w:rPr>
          <w:t xml:space="preserve"> </w:t>
        </w:r>
      </w:ins>
      <w:del w:id="24" w:author="Jimmy Erickson" w:date="2020-10-26T05:11:00Z">
        <w:r w:rsidR="0099226A" w:rsidRPr="00E50283" w:rsidDel="00E50283">
          <w:rPr>
            <w:rStyle w:val="CommentReference"/>
            <w:sz w:val="22"/>
            <w:szCs w:val="22"/>
            <w:rPrChange w:id="25" w:author="Jimmy Erickson" w:date="2020-10-26T05:10:00Z">
              <w:rPr>
                <w:rStyle w:val="CommentReference"/>
              </w:rPr>
            </w:rPrChange>
          </w:rPr>
          <w:commentReference w:id="20"/>
        </w:r>
      </w:del>
      <w:r w:rsidR="00E50283">
        <w:rPr>
          <w:rStyle w:val="CommentReference"/>
        </w:rPr>
        <w:commentReference w:id="21"/>
      </w:r>
    </w:p>
    <w:p w14:paraId="15061BC4" w14:textId="074D4051" w:rsidR="00C74A2E" w:rsidDel="00AC2EFA" w:rsidRDefault="00C74A2E" w:rsidP="00C46641">
      <w:pPr>
        <w:rPr>
          <w:del w:id="26" w:author="Jimmy Erickson" w:date="2020-10-26T05:10:00Z"/>
          <w:b/>
        </w:rPr>
      </w:pPr>
    </w:p>
    <w:p w14:paraId="62E4E745" w14:textId="02893469" w:rsidR="00AC2EFA" w:rsidRDefault="00AC2EFA" w:rsidP="00C46641">
      <w:pPr>
        <w:rPr>
          <w:ins w:id="27" w:author="LKSOH" w:date="2020-12-07T10:43:00Z"/>
          <w:b/>
        </w:rPr>
      </w:pPr>
      <w:ins w:id="28" w:author="LKSOH" w:date="2020-12-07T10:43:00Z">
        <w:r>
          <w:rPr>
            <w:b/>
          </w:rPr>
          <w:t>NEED AN OVERVIEW OF THE SUBSECTIONS</w:t>
        </w:r>
      </w:ins>
    </w:p>
    <w:p w14:paraId="1C885CAE" w14:textId="77777777" w:rsidR="00F031FC" w:rsidRDefault="00F031FC" w:rsidP="00C46641">
      <w:pPr>
        <w:rPr>
          <w:ins w:id="29" w:author="LKSOH" w:date="2020-10-12T11:01:00Z"/>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commentRangeStart w:id="30"/>
      <w:commentRangeStart w:id="3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commentRangeEnd w:id="30"/>
      <w:r w:rsidR="00A70BC7">
        <w:rPr>
          <w:rStyle w:val="CommentReference"/>
        </w:rPr>
        <w:commentReference w:id="30"/>
      </w:r>
      <w:commentRangeEnd w:id="31"/>
      <w:r w:rsidR="005E47D5">
        <w:rPr>
          <w:rStyle w:val="CommentReference"/>
        </w:rPr>
        <w:commentReference w:id="31"/>
      </w:r>
    </w:p>
    <w:p w14:paraId="34208E5B" w14:textId="77777777" w:rsidR="001D4CC4" w:rsidRDefault="001D4CC4" w:rsidP="00C46641"/>
    <w:p w14:paraId="4682A26E" w14:textId="59F1C5C6" w:rsidR="001D4CC4" w:rsidRDefault="001D4CC4" w:rsidP="00C46641">
      <w:r>
        <w:t>We did not use ACCLED</w:t>
      </w:r>
      <w:r w:rsidR="00C74A2E">
        <w:t xml:space="preserve"> or </w:t>
      </w:r>
      <w:commentRangeStart w:id="32"/>
      <w:r w:rsidR="00C74A2E">
        <w:t>ICEWS</w:t>
      </w:r>
      <w:commentRangeEnd w:id="32"/>
      <w:r w:rsidR="0099226A">
        <w:rPr>
          <w:rStyle w:val="CommentReference"/>
        </w:rPr>
        <w:commentReference w:id="32"/>
      </w:r>
      <w:r w:rsidR="00C74A2E">
        <w:t xml:space="preserve">.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ins w:id="33" w:author="LKSOH" w:date="2020-10-21T09:55:00Z">
        <w:r w:rsidR="0099226A">
          <w:t xml:space="preserve">.  </w:t>
        </w:r>
      </w:ins>
    </w:p>
    <w:p w14:paraId="3AFDF463" w14:textId="77777777" w:rsidR="001D4CC4" w:rsidDel="0099226A" w:rsidRDefault="001D4CC4" w:rsidP="00C46641">
      <w:pPr>
        <w:rPr>
          <w:del w:id="34" w:author="LKSOH" w:date="2020-10-21T09:55:00Z"/>
        </w:rPr>
      </w:pPr>
    </w:p>
    <w:p w14:paraId="3B95439F" w14:textId="60272CE2" w:rsidR="001D4CC4" w:rsidDel="0099226A" w:rsidRDefault="001D4CC4" w:rsidP="00C46641">
      <w:pPr>
        <w:rPr>
          <w:del w:id="35" w:author="LKSOH" w:date="2020-10-21T09:55:00Z"/>
        </w:rPr>
      </w:pPr>
      <w:del w:id="36" w:author="LKSOH" w:date="2020-10-21T09:55:00Z">
        <w:r w:rsidDel="0099226A">
          <w:delText>We did not use ICEWS.</w:delText>
        </w:r>
      </w:del>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AC2EFA" w:rsidRDefault="00AC2EFA" w:rsidP="00C46641">
      <w:pPr>
        <w:rPr>
          <w:ins w:id="37" w:author="LKSOH" w:date="2020-12-07T10:44:00Z"/>
          <w:b/>
          <w:bCs/>
          <w:rPrChange w:id="38" w:author="LKSOH" w:date="2020-12-07T10:44:00Z">
            <w:rPr>
              <w:ins w:id="39" w:author="LKSOH" w:date="2020-12-07T10:44:00Z"/>
              <w:bCs/>
            </w:rPr>
          </w:rPrChange>
        </w:rPr>
      </w:pPr>
      <w:ins w:id="40" w:author="LKSOH" w:date="2020-12-07T10:44:00Z">
        <w:r w:rsidRPr="00AC2EFA">
          <w:rPr>
            <w:b/>
            <w:bCs/>
            <w:rPrChange w:id="41" w:author="LKSOH" w:date="2020-12-07T10:44:00Z">
              <w:rPr>
                <w:bCs/>
              </w:rPr>
            </w:rPrChange>
          </w:rPr>
          <w:t>NEED AN OVERVIEW OF THE SUBSECTIONS</w:t>
        </w:r>
      </w:ins>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6B3247DC"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ins w:id="42" w:author="LKSOH" w:date="2020-11-06T08:17:00Z">
        <w:r w:rsidR="003220B9">
          <w:rPr>
            <w:bCs/>
          </w:rPr>
          <w:t>T</w:t>
        </w:r>
      </w:ins>
      <w:del w:id="43" w:author="LKSOH" w:date="2020-11-06T08:17:00Z">
        <w:r w:rsidR="001807BC" w:rsidDel="003220B9">
          <w:rPr>
            <w:bCs/>
          </w:rPr>
          <w:delText>t</w:delText>
        </w:r>
      </w:del>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ins w:id="44" w:author="LKSOH" w:date="2020-11-06T08:17:00Z">
        <w:r w:rsidR="003220B9">
          <w:rPr>
            <w:bCs/>
          </w:rPr>
          <w:t>.  ???? Caption</w:t>
        </w:r>
      </w:ins>
    </w:p>
    <w:p w14:paraId="5A38A679" w14:textId="5784A33D" w:rsidR="007328F8" w:rsidRDefault="007328F8" w:rsidP="00C46641">
      <w:pPr>
        <w:rPr>
          <w:bCs/>
        </w:rPr>
      </w:pPr>
      <w:commentRangeStart w:id="45"/>
      <w:commentRangeStart w:id="46"/>
      <w:commentRangeStart w:id="47"/>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w:t>
      </w:r>
      <w:bookmarkStart w:id="48" w:name="_GoBack"/>
      <w:bookmarkEnd w:id="48"/>
      <w:r>
        <w:rPr>
          <w:bCs/>
        </w:rPr>
        <w:t>est event.</w:t>
      </w:r>
      <w:r w:rsidR="00AF1B3E">
        <w:rPr>
          <w:bCs/>
        </w:rPr>
        <w:t xml:space="preserve"> </w:t>
      </w:r>
      <w:commentRangeEnd w:id="45"/>
      <w:r w:rsidR="00AF1B3E">
        <w:rPr>
          <w:rStyle w:val="CommentReference"/>
        </w:rPr>
        <w:commentReference w:id="45"/>
      </w:r>
      <w:commentRangeEnd w:id="46"/>
      <w:r w:rsidR="00764E43">
        <w:rPr>
          <w:rStyle w:val="CommentReference"/>
        </w:rPr>
        <w:commentReference w:id="46"/>
      </w:r>
      <w:commentRangeEnd w:id="47"/>
      <w:r w:rsidR="005E47D5">
        <w:rPr>
          <w:rStyle w:val="CommentReference"/>
        </w:rPr>
        <w:commentReference w:id="47"/>
      </w:r>
    </w:p>
    <w:p w14:paraId="16773C7F" w14:textId="1A0F86F1" w:rsidR="00CB6563" w:rsidRDefault="00CB6563" w:rsidP="00C46641">
      <w:pPr>
        <w:rPr>
          <w:bCs/>
        </w:rPr>
      </w:pPr>
    </w:p>
    <w:p w14:paraId="3107A19E" w14:textId="7285BDB9" w:rsidR="00472EFA" w:rsidRPr="00AC2EFA" w:rsidRDefault="00472EFA" w:rsidP="00C46641">
      <w:pPr>
        <w:rPr>
          <w:b/>
        </w:rPr>
      </w:pPr>
      <w:commentRangeStart w:id="49"/>
      <w:r w:rsidRPr="00AC2EFA">
        <w:rPr>
          <w:b/>
        </w:rPr>
        <w:t xml:space="preserve">3.2.1. </w:t>
      </w:r>
      <w:r w:rsidR="007B2EB9" w:rsidRPr="00AC2EFA">
        <w:rPr>
          <w:b/>
        </w:rPr>
        <w:t>Testing Variables For Significance</w:t>
      </w:r>
      <w:commentRangeEnd w:id="49"/>
      <w:r w:rsidR="00AC2EFA">
        <w:rPr>
          <w:rStyle w:val="CommentReference"/>
        </w:rPr>
        <w:commentReference w:id="49"/>
      </w:r>
    </w:p>
    <w:p w14:paraId="366EAD28" w14:textId="0CCFF99A" w:rsidR="00CB6563" w:rsidRDefault="00CB6563" w:rsidP="00C46641">
      <w:pPr>
        <w:rPr>
          <w:bCs/>
        </w:rPr>
      </w:pPr>
      <w:r>
        <w:rPr>
          <w:bCs/>
        </w:rPr>
        <w:t xml:space="preserve">The next step is putting the data in a format that can be used to study the effects of a disaster event. We decided to first test out making </w:t>
      </w:r>
      <w:r w:rsidRPr="00AC2EFA">
        <w:rPr>
          <w:b/>
          <w:bCs/>
        </w:rPr>
        <w:t>timelines</w:t>
      </w:r>
      <w:r>
        <w:rPr>
          <w:bCs/>
        </w:rPr>
        <w:t xml:space="preserve"> of GDELT events following each disaster event. In the first version, these timelines start out with a single disaster event, then contain all GDELT (protest/humanitarian aid) events in the following year within 80 kilometers. This method yielded </w:t>
      </w:r>
      <w:r w:rsidR="00A03993">
        <w:rPr>
          <w:bCs/>
        </w:rPr>
        <w:t>5,349 individual timelines</w:t>
      </w:r>
      <w:r w:rsidR="00B219B3">
        <w:rPr>
          <w:bCs/>
        </w:rPr>
        <w:t xml:space="preserve">, with the following statistics: an average of 22.59 events per timeline, median number of 6.0 events per timeline, a maximum of 302 events in a timeline, a minimum of 1 event in a timeline, and a standard deviation of 41.86 between timelines. By </w:t>
      </w:r>
      <w:r w:rsidR="00B219B3">
        <w:rPr>
          <w:bCs/>
        </w:rPr>
        <w:lastRenderedPageBreak/>
        <w:t>looking at the difference between the mean and the median, we can see that our timelines are skewed to the right, meaning we have a few very large timelines, which are most likely from events occurring in urban centers where there would be more GDELT events. The next step is to create variations of these timelines with different parameters (geo-temporal distance).</w:t>
      </w:r>
    </w:p>
    <w:p w14:paraId="7C8940AA" w14:textId="3882B46B" w:rsidR="00EC2845" w:rsidRDefault="00EC2845" w:rsidP="00C46641">
      <w:pPr>
        <w:rPr>
          <w:bCs/>
        </w:rPr>
      </w:pPr>
    </w:p>
    <w:p w14:paraId="09502DB0" w14:textId="18315713" w:rsidR="00EC2845" w:rsidRDefault="00EC2845" w:rsidP="00C46641">
      <w:pPr>
        <w:rPr>
          <w:bCs/>
        </w:rPr>
      </w:pPr>
      <w:r>
        <w:rPr>
          <w:bCs/>
        </w:rPr>
        <w:t xml:space="preserve">The different variables that were used to create a set of timelines were: events within 40, 80, or 120 kilometers of the timeline’s origin event, and events that occurred within 180 or 365 days following the origin event. In order to analyze the timelines, one approach that was used was to create graphs of the mean and median values for these parameters for each timeline. This gives us an idea of when/where events generally occur relative to </w:t>
      </w:r>
      <w:r w:rsidR="00B5303E">
        <w:rPr>
          <w:bCs/>
        </w:rPr>
        <w:t xml:space="preserve">the origin event for that timeline. The results for our multiple timelines can be seen in </w:t>
      </w:r>
      <w:r w:rsidR="003220B9">
        <w:rPr>
          <w:bCs/>
        </w:rPr>
        <w:t>T</w:t>
      </w:r>
      <w:r w:rsidR="00B5303E">
        <w:rPr>
          <w:bCs/>
        </w:rPr>
        <w:t xml:space="preserve">able 2, and the corresponding charts can be seen </w:t>
      </w:r>
      <w:commentRangeStart w:id="50"/>
      <w:commentRangeStart w:id="51"/>
      <w:r w:rsidR="00B5303E">
        <w:rPr>
          <w:bCs/>
        </w:rPr>
        <w:t>in</w:t>
      </w:r>
      <w:r w:rsidR="003220B9">
        <w:rPr>
          <w:bCs/>
        </w:rPr>
        <w:t xml:space="preserve"> F</w:t>
      </w:r>
      <w:r w:rsidR="00B5303E">
        <w:rPr>
          <w:bCs/>
        </w:rPr>
        <w:t>igure 1.</w:t>
      </w:r>
      <w:commentRangeEnd w:id="50"/>
      <w:r w:rsidR="007D2562">
        <w:rPr>
          <w:rStyle w:val="CommentReference"/>
        </w:rPr>
        <w:commentReference w:id="50"/>
      </w:r>
      <w:commentRangeEnd w:id="51"/>
      <w:r w:rsidR="003220B9">
        <w:rPr>
          <w:rStyle w:val="CommentReference"/>
        </w:rPr>
        <w:commentReference w:id="51"/>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260"/>
        <w:gridCol w:w="1270"/>
        <w:gridCol w:w="1271"/>
        <w:gridCol w:w="1284"/>
        <w:gridCol w:w="1236"/>
        <w:gridCol w:w="1229"/>
        <w:gridCol w:w="1800"/>
      </w:tblGrid>
      <w:tr w:rsidR="00B5303E" w:rsidRPr="003220B9" w14:paraId="54DE8423" w14:textId="77777777" w:rsidTr="00B5303E">
        <w:tc>
          <w:tcPr>
            <w:tcW w:w="1335" w:type="dxa"/>
          </w:tcPr>
          <w:p w14:paraId="0FEC30B9" w14:textId="79317C95" w:rsidR="00B5303E" w:rsidRPr="006D61E3" w:rsidRDefault="00B5303E" w:rsidP="00C46641">
            <w:pPr>
              <w:rPr>
                <w:b/>
                <w:bCs/>
              </w:rPr>
            </w:pPr>
            <w:commentRangeStart w:id="52"/>
            <w:r w:rsidRPr="006D61E3">
              <w:rPr>
                <w:b/>
                <w:bCs/>
              </w:rPr>
              <w:t>Km range</w:t>
            </w:r>
          </w:p>
        </w:tc>
        <w:tc>
          <w:tcPr>
            <w:tcW w:w="1335" w:type="dxa"/>
          </w:tcPr>
          <w:p w14:paraId="7315E479" w14:textId="017BAEDA" w:rsidR="00B5303E" w:rsidRPr="006D61E3" w:rsidRDefault="00B5303E" w:rsidP="00C46641">
            <w:pPr>
              <w:rPr>
                <w:b/>
                <w:bCs/>
              </w:rPr>
            </w:pPr>
            <w:r w:rsidRPr="006D61E3">
              <w:rPr>
                <w:b/>
                <w:bCs/>
              </w:rPr>
              <w:t>Day Range</w:t>
            </w:r>
          </w:p>
        </w:tc>
        <w:tc>
          <w:tcPr>
            <w:tcW w:w="1336" w:type="dxa"/>
          </w:tcPr>
          <w:p w14:paraId="29EAE9CC" w14:textId="27CE0D4B" w:rsidR="00B5303E" w:rsidRPr="006D61E3" w:rsidRDefault="00B5303E" w:rsidP="00C46641">
            <w:pPr>
              <w:rPr>
                <w:b/>
                <w:bCs/>
              </w:rPr>
            </w:pPr>
            <w:r w:rsidRPr="006D61E3">
              <w:rPr>
                <w:b/>
                <w:bCs/>
              </w:rPr>
              <w:t>Mean</w:t>
            </w:r>
          </w:p>
        </w:tc>
        <w:tc>
          <w:tcPr>
            <w:tcW w:w="1336" w:type="dxa"/>
          </w:tcPr>
          <w:p w14:paraId="34180A0E" w14:textId="5C4C5CE7" w:rsidR="00B5303E" w:rsidRPr="006D61E3" w:rsidRDefault="00B5303E" w:rsidP="00C46641">
            <w:pPr>
              <w:rPr>
                <w:b/>
                <w:bCs/>
              </w:rPr>
            </w:pPr>
            <w:r w:rsidRPr="006D61E3">
              <w:rPr>
                <w:b/>
                <w:bCs/>
              </w:rPr>
              <w:t>Median</w:t>
            </w:r>
          </w:p>
        </w:tc>
        <w:tc>
          <w:tcPr>
            <w:tcW w:w="1336" w:type="dxa"/>
          </w:tcPr>
          <w:p w14:paraId="194697DA" w14:textId="7CDC3052" w:rsidR="00B5303E" w:rsidRPr="006D61E3" w:rsidRDefault="00B5303E" w:rsidP="00C46641">
            <w:pPr>
              <w:rPr>
                <w:b/>
                <w:bCs/>
              </w:rPr>
            </w:pPr>
            <w:r w:rsidRPr="006D61E3">
              <w:rPr>
                <w:b/>
                <w:bCs/>
              </w:rPr>
              <w:t>Max</w:t>
            </w:r>
          </w:p>
        </w:tc>
        <w:tc>
          <w:tcPr>
            <w:tcW w:w="1336" w:type="dxa"/>
          </w:tcPr>
          <w:p w14:paraId="443C34BA" w14:textId="5918D451" w:rsidR="00B5303E" w:rsidRPr="006D61E3" w:rsidRDefault="00B5303E" w:rsidP="00C46641">
            <w:pPr>
              <w:rPr>
                <w:b/>
                <w:bCs/>
              </w:rPr>
            </w:pPr>
            <w:r w:rsidRPr="006D61E3">
              <w:rPr>
                <w:b/>
                <w:bCs/>
              </w:rPr>
              <w:t>Min</w:t>
            </w:r>
          </w:p>
        </w:tc>
        <w:tc>
          <w:tcPr>
            <w:tcW w:w="1336" w:type="dxa"/>
          </w:tcPr>
          <w:p w14:paraId="54BF95B1" w14:textId="5B7D379F" w:rsidR="00B5303E" w:rsidRPr="006D61E3" w:rsidRDefault="00B5303E" w:rsidP="00C46641">
            <w:pP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C46641">
            <w:pPr>
              <w:rPr>
                <w:bCs/>
              </w:rPr>
            </w:pPr>
            <w:r>
              <w:rPr>
                <w:bCs/>
              </w:rPr>
              <w:t>40</w:t>
            </w:r>
          </w:p>
        </w:tc>
        <w:tc>
          <w:tcPr>
            <w:tcW w:w="1335" w:type="dxa"/>
          </w:tcPr>
          <w:p w14:paraId="06BC11C5" w14:textId="18AA5CB1" w:rsidR="00B5303E" w:rsidRDefault="00B5303E" w:rsidP="00C46641">
            <w:pPr>
              <w:rPr>
                <w:bCs/>
              </w:rPr>
            </w:pPr>
            <w:r>
              <w:rPr>
                <w:bCs/>
              </w:rPr>
              <w:t>180</w:t>
            </w:r>
          </w:p>
        </w:tc>
        <w:tc>
          <w:tcPr>
            <w:tcW w:w="1336" w:type="dxa"/>
          </w:tcPr>
          <w:p w14:paraId="7802697C" w14:textId="0F1C427F" w:rsidR="00B5303E" w:rsidRDefault="00B5303E" w:rsidP="00C46641">
            <w:pPr>
              <w:rPr>
                <w:bCs/>
              </w:rPr>
            </w:pPr>
            <w:r>
              <w:rPr>
                <w:bCs/>
              </w:rPr>
              <w:t>4.120</w:t>
            </w:r>
          </w:p>
        </w:tc>
        <w:tc>
          <w:tcPr>
            <w:tcW w:w="1336" w:type="dxa"/>
          </w:tcPr>
          <w:p w14:paraId="0F95BFB9" w14:textId="093FA0D5" w:rsidR="00B5303E" w:rsidRDefault="00B5303E" w:rsidP="00C46641">
            <w:pPr>
              <w:rPr>
                <w:bCs/>
              </w:rPr>
            </w:pPr>
            <w:r>
              <w:rPr>
                <w:bCs/>
              </w:rPr>
              <w:t>1</w:t>
            </w:r>
          </w:p>
        </w:tc>
        <w:tc>
          <w:tcPr>
            <w:tcW w:w="1336" w:type="dxa"/>
          </w:tcPr>
          <w:p w14:paraId="7EE8D17A" w14:textId="2C32A91C" w:rsidR="00B5303E" w:rsidRDefault="00B5303E" w:rsidP="00C46641">
            <w:pPr>
              <w:rPr>
                <w:bCs/>
              </w:rPr>
            </w:pPr>
            <w:r>
              <w:rPr>
                <w:bCs/>
              </w:rPr>
              <w:t>220</w:t>
            </w:r>
          </w:p>
        </w:tc>
        <w:tc>
          <w:tcPr>
            <w:tcW w:w="1336" w:type="dxa"/>
          </w:tcPr>
          <w:p w14:paraId="44B93B24" w14:textId="2E8E5849" w:rsidR="00B5303E" w:rsidRDefault="00B5303E" w:rsidP="00C46641">
            <w:pPr>
              <w:rPr>
                <w:bCs/>
              </w:rPr>
            </w:pPr>
            <w:r>
              <w:rPr>
                <w:bCs/>
              </w:rPr>
              <w:t>1</w:t>
            </w:r>
          </w:p>
        </w:tc>
        <w:tc>
          <w:tcPr>
            <w:tcW w:w="1336" w:type="dxa"/>
          </w:tcPr>
          <w:p w14:paraId="111EBDCE" w14:textId="655DCE91" w:rsidR="00B5303E" w:rsidRDefault="00B5303E" w:rsidP="00C46641">
            <w:pPr>
              <w:rPr>
                <w:bCs/>
              </w:rPr>
            </w:pPr>
            <w:r>
              <w:rPr>
                <w:bCs/>
              </w:rPr>
              <w:t>11.795</w:t>
            </w:r>
          </w:p>
        </w:tc>
      </w:tr>
      <w:tr w:rsidR="00B5303E" w14:paraId="2FBB1D49" w14:textId="77777777" w:rsidTr="00B5303E">
        <w:tc>
          <w:tcPr>
            <w:tcW w:w="1335" w:type="dxa"/>
          </w:tcPr>
          <w:p w14:paraId="18F64A35" w14:textId="24452608" w:rsidR="00B5303E" w:rsidRDefault="00B5303E" w:rsidP="00C46641">
            <w:pPr>
              <w:rPr>
                <w:bCs/>
              </w:rPr>
            </w:pPr>
            <w:r>
              <w:rPr>
                <w:bCs/>
              </w:rPr>
              <w:t>40</w:t>
            </w:r>
          </w:p>
        </w:tc>
        <w:tc>
          <w:tcPr>
            <w:tcW w:w="1335" w:type="dxa"/>
          </w:tcPr>
          <w:p w14:paraId="3B89A42D" w14:textId="75DCDF15" w:rsidR="00B5303E" w:rsidRDefault="00B5303E" w:rsidP="00C46641">
            <w:pPr>
              <w:rPr>
                <w:bCs/>
              </w:rPr>
            </w:pPr>
            <w:r>
              <w:rPr>
                <w:bCs/>
              </w:rPr>
              <w:t>365</w:t>
            </w:r>
          </w:p>
        </w:tc>
        <w:tc>
          <w:tcPr>
            <w:tcW w:w="1336" w:type="dxa"/>
          </w:tcPr>
          <w:p w14:paraId="2A6C32C8" w14:textId="748D6AB9" w:rsidR="00B5303E" w:rsidRDefault="00B5303E" w:rsidP="00C46641">
            <w:pPr>
              <w:rPr>
                <w:bCs/>
              </w:rPr>
            </w:pPr>
            <w:r>
              <w:rPr>
                <w:bCs/>
              </w:rPr>
              <w:t>7.691</w:t>
            </w:r>
          </w:p>
        </w:tc>
        <w:tc>
          <w:tcPr>
            <w:tcW w:w="1336" w:type="dxa"/>
          </w:tcPr>
          <w:p w14:paraId="13E4F3BB" w14:textId="360E27AE" w:rsidR="00B5303E" w:rsidRDefault="00B5303E" w:rsidP="00C46641">
            <w:pPr>
              <w:rPr>
                <w:bCs/>
              </w:rPr>
            </w:pPr>
            <w:r>
              <w:rPr>
                <w:bCs/>
              </w:rPr>
              <w:t>2</w:t>
            </w:r>
          </w:p>
        </w:tc>
        <w:tc>
          <w:tcPr>
            <w:tcW w:w="1336" w:type="dxa"/>
          </w:tcPr>
          <w:p w14:paraId="516714F0" w14:textId="4A64375C" w:rsidR="00B5303E" w:rsidRDefault="00B5303E" w:rsidP="00C46641">
            <w:pPr>
              <w:rPr>
                <w:bCs/>
              </w:rPr>
            </w:pPr>
            <w:r>
              <w:rPr>
                <w:bCs/>
              </w:rPr>
              <w:t>234</w:t>
            </w:r>
          </w:p>
        </w:tc>
        <w:tc>
          <w:tcPr>
            <w:tcW w:w="1336" w:type="dxa"/>
          </w:tcPr>
          <w:p w14:paraId="7A9B2A61" w14:textId="01ACA156" w:rsidR="00B5303E" w:rsidRDefault="00B5303E" w:rsidP="00C46641">
            <w:pPr>
              <w:rPr>
                <w:bCs/>
              </w:rPr>
            </w:pPr>
            <w:r>
              <w:rPr>
                <w:bCs/>
              </w:rPr>
              <w:t>1</w:t>
            </w:r>
          </w:p>
        </w:tc>
        <w:tc>
          <w:tcPr>
            <w:tcW w:w="1336" w:type="dxa"/>
          </w:tcPr>
          <w:p w14:paraId="2DB5BA5C" w14:textId="7CF0DE8C" w:rsidR="00B5303E" w:rsidRDefault="00B5303E" w:rsidP="00C46641">
            <w:pPr>
              <w:rPr>
                <w:bCs/>
              </w:rPr>
            </w:pPr>
            <w:r>
              <w:rPr>
                <w:bCs/>
              </w:rPr>
              <w:t>24.489</w:t>
            </w:r>
          </w:p>
        </w:tc>
      </w:tr>
      <w:tr w:rsidR="00B5303E" w14:paraId="182FDC76" w14:textId="77777777" w:rsidTr="00B5303E">
        <w:tc>
          <w:tcPr>
            <w:tcW w:w="1335" w:type="dxa"/>
          </w:tcPr>
          <w:p w14:paraId="385F4666" w14:textId="0E776E1D" w:rsidR="00B5303E" w:rsidRDefault="00B5303E" w:rsidP="00C46641">
            <w:pPr>
              <w:rPr>
                <w:bCs/>
              </w:rPr>
            </w:pPr>
            <w:r>
              <w:rPr>
                <w:bCs/>
              </w:rPr>
              <w:t>80</w:t>
            </w:r>
          </w:p>
        </w:tc>
        <w:tc>
          <w:tcPr>
            <w:tcW w:w="1335" w:type="dxa"/>
          </w:tcPr>
          <w:p w14:paraId="3A1C7878" w14:textId="3BEE2179" w:rsidR="00B5303E" w:rsidRDefault="00B5303E" w:rsidP="00C46641">
            <w:pPr>
              <w:rPr>
                <w:bCs/>
              </w:rPr>
            </w:pPr>
            <w:r>
              <w:rPr>
                <w:bCs/>
              </w:rPr>
              <w:t>180</w:t>
            </w:r>
          </w:p>
        </w:tc>
        <w:tc>
          <w:tcPr>
            <w:tcW w:w="1336" w:type="dxa"/>
          </w:tcPr>
          <w:p w14:paraId="71465D05" w14:textId="1B01A524" w:rsidR="00B5303E" w:rsidRDefault="00B5303E" w:rsidP="00C46641">
            <w:pPr>
              <w:rPr>
                <w:bCs/>
              </w:rPr>
            </w:pPr>
            <w:r>
              <w:rPr>
                <w:bCs/>
              </w:rPr>
              <w:t>11.175</w:t>
            </w:r>
          </w:p>
        </w:tc>
        <w:tc>
          <w:tcPr>
            <w:tcW w:w="1336" w:type="dxa"/>
          </w:tcPr>
          <w:p w14:paraId="336B8952" w14:textId="3A8DD050" w:rsidR="00B5303E" w:rsidRDefault="00B5303E" w:rsidP="00C46641">
            <w:pPr>
              <w:rPr>
                <w:bCs/>
              </w:rPr>
            </w:pPr>
            <w:r>
              <w:rPr>
                <w:bCs/>
              </w:rPr>
              <w:t>4</w:t>
            </w:r>
          </w:p>
        </w:tc>
        <w:tc>
          <w:tcPr>
            <w:tcW w:w="1336" w:type="dxa"/>
          </w:tcPr>
          <w:p w14:paraId="3F7FD60C" w14:textId="00745FFD" w:rsidR="00B5303E" w:rsidRDefault="00B5303E" w:rsidP="00C46641">
            <w:pPr>
              <w:rPr>
                <w:bCs/>
              </w:rPr>
            </w:pPr>
            <w:r>
              <w:rPr>
                <w:bCs/>
              </w:rPr>
              <w:t>301</w:t>
            </w:r>
          </w:p>
        </w:tc>
        <w:tc>
          <w:tcPr>
            <w:tcW w:w="1336" w:type="dxa"/>
          </w:tcPr>
          <w:p w14:paraId="26435A3C" w14:textId="0B93184C" w:rsidR="00B5303E" w:rsidRDefault="00B5303E" w:rsidP="00C46641">
            <w:pPr>
              <w:rPr>
                <w:bCs/>
              </w:rPr>
            </w:pPr>
            <w:r>
              <w:rPr>
                <w:bCs/>
              </w:rPr>
              <w:t>1</w:t>
            </w:r>
          </w:p>
        </w:tc>
        <w:tc>
          <w:tcPr>
            <w:tcW w:w="1336" w:type="dxa"/>
          </w:tcPr>
          <w:p w14:paraId="00E97B67" w14:textId="1BA5042E" w:rsidR="00B5303E" w:rsidRDefault="00B5303E" w:rsidP="00C46641">
            <w:pPr>
              <w:rPr>
                <w:bCs/>
              </w:rPr>
            </w:pPr>
            <w:r>
              <w:rPr>
                <w:bCs/>
              </w:rPr>
              <w:t>20.310</w:t>
            </w:r>
          </w:p>
        </w:tc>
      </w:tr>
      <w:tr w:rsidR="00B5303E" w14:paraId="13C3CDDC" w14:textId="77777777" w:rsidTr="00B5303E">
        <w:tc>
          <w:tcPr>
            <w:tcW w:w="1335" w:type="dxa"/>
          </w:tcPr>
          <w:p w14:paraId="7F295DA0" w14:textId="63092846" w:rsidR="00B5303E" w:rsidRDefault="00B5303E" w:rsidP="00C46641">
            <w:pPr>
              <w:rPr>
                <w:bCs/>
              </w:rPr>
            </w:pPr>
            <w:r>
              <w:rPr>
                <w:bCs/>
              </w:rPr>
              <w:t>80</w:t>
            </w:r>
          </w:p>
        </w:tc>
        <w:tc>
          <w:tcPr>
            <w:tcW w:w="1335" w:type="dxa"/>
          </w:tcPr>
          <w:p w14:paraId="70F9C8C2" w14:textId="34A84657" w:rsidR="00B5303E" w:rsidRDefault="00B5303E" w:rsidP="00C46641">
            <w:pPr>
              <w:rPr>
                <w:bCs/>
              </w:rPr>
            </w:pPr>
            <w:r>
              <w:rPr>
                <w:bCs/>
              </w:rPr>
              <w:t>365</w:t>
            </w:r>
          </w:p>
        </w:tc>
        <w:tc>
          <w:tcPr>
            <w:tcW w:w="1336" w:type="dxa"/>
          </w:tcPr>
          <w:p w14:paraId="3997A5D9" w14:textId="60934520" w:rsidR="00B5303E" w:rsidRDefault="00B5303E" w:rsidP="00C46641">
            <w:pPr>
              <w:rPr>
                <w:bCs/>
              </w:rPr>
            </w:pPr>
            <w:r>
              <w:rPr>
                <w:bCs/>
              </w:rPr>
              <w:t>22.593</w:t>
            </w:r>
          </w:p>
        </w:tc>
        <w:tc>
          <w:tcPr>
            <w:tcW w:w="1336" w:type="dxa"/>
          </w:tcPr>
          <w:p w14:paraId="09C25AEA" w14:textId="7C2F9CA0" w:rsidR="00B5303E" w:rsidRDefault="00B5303E" w:rsidP="00C46641">
            <w:pPr>
              <w:rPr>
                <w:bCs/>
              </w:rPr>
            </w:pPr>
            <w:r>
              <w:rPr>
                <w:bCs/>
              </w:rPr>
              <w:t>6</w:t>
            </w:r>
          </w:p>
        </w:tc>
        <w:tc>
          <w:tcPr>
            <w:tcW w:w="1336" w:type="dxa"/>
          </w:tcPr>
          <w:p w14:paraId="002677C3" w14:textId="09511E49" w:rsidR="00B5303E" w:rsidRDefault="00B5303E" w:rsidP="00C46641">
            <w:pPr>
              <w:rPr>
                <w:bCs/>
              </w:rPr>
            </w:pPr>
            <w:r>
              <w:rPr>
                <w:bCs/>
              </w:rPr>
              <w:t>302</w:t>
            </w:r>
          </w:p>
        </w:tc>
        <w:tc>
          <w:tcPr>
            <w:tcW w:w="1336" w:type="dxa"/>
          </w:tcPr>
          <w:p w14:paraId="5ECD2285" w14:textId="0803886D" w:rsidR="00B5303E" w:rsidRDefault="00B5303E" w:rsidP="00C46641">
            <w:pPr>
              <w:rPr>
                <w:bCs/>
              </w:rPr>
            </w:pPr>
            <w:r>
              <w:rPr>
                <w:bCs/>
              </w:rPr>
              <w:t>1</w:t>
            </w:r>
          </w:p>
        </w:tc>
        <w:tc>
          <w:tcPr>
            <w:tcW w:w="1336" w:type="dxa"/>
          </w:tcPr>
          <w:p w14:paraId="7EB2285F" w14:textId="2111EEE8" w:rsidR="00B5303E" w:rsidRDefault="00B5303E" w:rsidP="00C46641">
            <w:pPr>
              <w:rPr>
                <w:bCs/>
              </w:rPr>
            </w:pPr>
            <w:r>
              <w:rPr>
                <w:bCs/>
              </w:rPr>
              <w:t>41.861</w:t>
            </w:r>
          </w:p>
        </w:tc>
      </w:tr>
      <w:tr w:rsidR="00B5303E" w14:paraId="7E1813C5" w14:textId="77777777" w:rsidTr="00B5303E">
        <w:tc>
          <w:tcPr>
            <w:tcW w:w="1335" w:type="dxa"/>
          </w:tcPr>
          <w:p w14:paraId="59BD2273" w14:textId="74F55833" w:rsidR="00B5303E" w:rsidRDefault="00B5303E" w:rsidP="00C46641">
            <w:pPr>
              <w:rPr>
                <w:bCs/>
              </w:rPr>
            </w:pPr>
            <w:r>
              <w:rPr>
                <w:bCs/>
              </w:rPr>
              <w:t>120</w:t>
            </w:r>
          </w:p>
        </w:tc>
        <w:tc>
          <w:tcPr>
            <w:tcW w:w="1335" w:type="dxa"/>
          </w:tcPr>
          <w:p w14:paraId="47DF7217" w14:textId="647F71A8" w:rsidR="00B5303E" w:rsidRDefault="00B5303E" w:rsidP="00C46641">
            <w:pPr>
              <w:rPr>
                <w:bCs/>
              </w:rPr>
            </w:pPr>
            <w:r>
              <w:rPr>
                <w:bCs/>
              </w:rPr>
              <w:t>180</w:t>
            </w:r>
          </w:p>
        </w:tc>
        <w:tc>
          <w:tcPr>
            <w:tcW w:w="1336" w:type="dxa"/>
          </w:tcPr>
          <w:p w14:paraId="6228ADCD" w14:textId="26E8D7AC" w:rsidR="00B5303E" w:rsidRDefault="00B5303E" w:rsidP="00C46641">
            <w:pPr>
              <w:rPr>
                <w:bCs/>
              </w:rPr>
            </w:pPr>
            <w:r>
              <w:rPr>
                <w:bCs/>
              </w:rPr>
              <w:t>17.015</w:t>
            </w:r>
          </w:p>
        </w:tc>
        <w:tc>
          <w:tcPr>
            <w:tcW w:w="1336" w:type="dxa"/>
          </w:tcPr>
          <w:p w14:paraId="4DA07C52" w14:textId="7EE44543" w:rsidR="00B5303E" w:rsidRDefault="00B5303E" w:rsidP="00C46641">
            <w:pPr>
              <w:rPr>
                <w:bCs/>
              </w:rPr>
            </w:pPr>
            <w:r>
              <w:rPr>
                <w:bCs/>
              </w:rPr>
              <w:t>8</w:t>
            </w:r>
          </w:p>
        </w:tc>
        <w:tc>
          <w:tcPr>
            <w:tcW w:w="1336" w:type="dxa"/>
          </w:tcPr>
          <w:p w14:paraId="20CE3061" w14:textId="1FBAA676" w:rsidR="00B5303E" w:rsidRDefault="00B5303E" w:rsidP="00C46641">
            <w:pPr>
              <w:rPr>
                <w:bCs/>
              </w:rPr>
            </w:pPr>
            <w:r>
              <w:rPr>
                <w:bCs/>
              </w:rPr>
              <w:t>334</w:t>
            </w:r>
          </w:p>
        </w:tc>
        <w:tc>
          <w:tcPr>
            <w:tcW w:w="1336" w:type="dxa"/>
          </w:tcPr>
          <w:p w14:paraId="2122C3DE" w14:textId="16420D62" w:rsidR="00B5303E" w:rsidRDefault="00B5303E" w:rsidP="00C46641">
            <w:pPr>
              <w:rPr>
                <w:bCs/>
              </w:rPr>
            </w:pPr>
            <w:r>
              <w:rPr>
                <w:bCs/>
              </w:rPr>
              <w:t>1</w:t>
            </w:r>
          </w:p>
        </w:tc>
        <w:tc>
          <w:tcPr>
            <w:tcW w:w="1336" w:type="dxa"/>
          </w:tcPr>
          <w:p w14:paraId="4DC0F231" w14:textId="49395BBC" w:rsidR="00B5303E" w:rsidRDefault="00B5303E" w:rsidP="00C46641">
            <w:pPr>
              <w:rPr>
                <w:bCs/>
              </w:rPr>
            </w:pPr>
            <w:r>
              <w:rPr>
                <w:bCs/>
              </w:rPr>
              <w:t>24.357</w:t>
            </w:r>
          </w:p>
        </w:tc>
      </w:tr>
      <w:tr w:rsidR="00B5303E" w14:paraId="4FF10898" w14:textId="77777777" w:rsidTr="00B5303E">
        <w:tc>
          <w:tcPr>
            <w:tcW w:w="1335" w:type="dxa"/>
          </w:tcPr>
          <w:p w14:paraId="7CBB61D3" w14:textId="7B435265" w:rsidR="00B5303E" w:rsidRDefault="00B5303E" w:rsidP="00C46641">
            <w:pPr>
              <w:rPr>
                <w:bCs/>
              </w:rPr>
            </w:pPr>
            <w:r>
              <w:rPr>
                <w:bCs/>
              </w:rPr>
              <w:t>120</w:t>
            </w:r>
          </w:p>
        </w:tc>
        <w:tc>
          <w:tcPr>
            <w:tcW w:w="1335" w:type="dxa"/>
          </w:tcPr>
          <w:p w14:paraId="3BA4E632" w14:textId="36A59684" w:rsidR="00B5303E" w:rsidRDefault="00B5303E" w:rsidP="00C46641">
            <w:pPr>
              <w:rPr>
                <w:bCs/>
              </w:rPr>
            </w:pPr>
            <w:r>
              <w:rPr>
                <w:bCs/>
              </w:rPr>
              <w:t>365</w:t>
            </w:r>
          </w:p>
        </w:tc>
        <w:tc>
          <w:tcPr>
            <w:tcW w:w="1336" w:type="dxa"/>
          </w:tcPr>
          <w:p w14:paraId="401FE075" w14:textId="4CFD2D30" w:rsidR="00B5303E" w:rsidRDefault="00B5303E" w:rsidP="00C46641">
            <w:pPr>
              <w:rPr>
                <w:bCs/>
              </w:rPr>
            </w:pPr>
            <w:r>
              <w:rPr>
                <w:bCs/>
              </w:rPr>
              <w:t>35.510</w:t>
            </w:r>
          </w:p>
        </w:tc>
        <w:tc>
          <w:tcPr>
            <w:tcW w:w="1336" w:type="dxa"/>
          </w:tcPr>
          <w:p w14:paraId="21F2CF9B" w14:textId="5A4AD1BE" w:rsidR="00B5303E" w:rsidRDefault="00B5303E" w:rsidP="00C46641">
            <w:pPr>
              <w:rPr>
                <w:bCs/>
              </w:rPr>
            </w:pPr>
            <w:r>
              <w:rPr>
                <w:bCs/>
              </w:rPr>
              <w:t>14</w:t>
            </w:r>
          </w:p>
        </w:tc>
        <w:tc>
          <w:tcPr>
            <w:tcW w:w="1336" w:type="dxa"/>
          </w:tcPr>
          <w:p w14:paraId="7B1344BF" w14:textId="21D3E60D" w:rsidR="00B5303E" w:rsidRDefault="00B5303E" w:rsidP="00C46641">
            <w:pPr>
              <w:rPr>
                <w:bCs/>
              </w:rPr>
            </w:pPr>
            <w:r>
              <w:rPr>
                <w:bCs/>
              </w:rPr>
              <w:t>360</w:t>
            </w:r>
          </w:p>
        </w:tc>
        <w:tc>
          <w:tcPr>
            <w:tcW w:w="1336" w:type="dxa"/>
          </w:tcPr>
          <w:p w14:paraId="2D41529E" w14:textId="592D34B9" w:rsidR="00B5303E" w:rsidRDefault="00B5303E" w:rsidP="00C46641">
            <w:pPr>
              <w:rPr>
                <w:bCs/>
              </w:rPr>
            </w:pPr>
            <w:r>
              <w:rPr>
                <w:bCs/>
              </w:rPr>
              <w:t>1</w:t>
            </w:r>
          </w:p>
        </w:tc>
        <w:tc>
          <w:tcPr>
            <w:tcW w:w="1336" w:type="dxa"/>
          </w:tcPr>
          <w:p w14:paraId="3E0B3B5C" w14:textId="24C8E916" w:rsidR="00B5303E" w:rsidRDefault="00B5303E" w:rsidP="00C46641">
            <w:pPr>
              <w:rPr>
                <w:bCs/>
              </w:rPr>
            </w:pPr>
            <w:r>
              <w:rPr>
                <w:bCs/>
              </w:rPr>
              <w:t>51.821</w:t>
            </w:r>
            <w:commentRangeEnd w:id="52"/>
            <w:r w:rsidR="002818A6">
              <w:rPr>
                <w:rStyle w:val="CommentReference"/>
              </w:rPr>
              <w:commentReference w:id="52"/>
            </w:r>
          </w:p>
        </w:tc>
      </w:tr>
    </w:tbl>
    <w:p w14:paraId="3ECE6528" w14:textId="714255FB" w:rsidR="00B5303E" w:rsidRDefault="003220B9" w:rsidP="006D61E3">
      <w:pPr>
        <w:tabs>
          <w:tab w:val="left" w:pos="7400"/>
        </w:tabs>
        <w:jc w:val="center"/>
        <w:rPr>
          <w:bCs/>
        </w:rPr>
      </w:pPr>
      <w:r w:rsidRPr="006D61E3">
        <w:rPr>
          <w:b/>
          <w:bCs/>
        </w:rPr>
        <w:t>Table 2.</w:t>
      </w:r>
      <w:r>
        <w:rPr>
          <w:bCs/>
        </w:rPr>
        <w:t xml:space="preserve">  </w:t>
      </w:r>
      <w:r w:rsidR="009964BC">
        <w:rPr>
          <w:bCs/>
        </w:rPr>
        <w:t>Timeline Statistics</w:t>
      </w:r>
    </w:p>
    <w:p w14:paraId="69D2B74B" w14:textId="5B7D53C0" w:rsidR="009964BC" w:rsidRPr="00AC2EFA" w:rsidRDefault="007B2EB9" w:rsidP="00C46641">
      <w:proofErr w:type="spellStart"/>
      <w:r>
        <w:rPr>
          <w:bCs/>
        </w:rPr>
        <w:t>H</w:t>
      </w:r>
      <w:r w:rsidR="00367BC2">
        <w:rPr>
          <w:bCs/>
        </w:rPr>
        <w:t>eatmap</w:t>
      </w:r>
      <w:proofErr w:type="spellEnd"/>
      <w:r w:rsidR="00367BC2">
        <w:rPr>
          <w:bCs/>
        </w:rPr>
        <w:t xml:space="preserve"> table</w:t>
      </w:r>
      <w:r>
        <w:rPr>
          <w:bCs/>
        </w:rPr>
        <w:t>s</w:t>
      </w:r>
      <w:r w:rsidR="00367BC2">
        <w:rPr>
          <w:bCs/>
        </w:rPr>
        <w:t xml:space="preserve"> (Figure </w:t>
      </w:r>
      <w:r w:rsidR="0068776D">
        <w:rPr>
          <w:bCs/>
        </w:rPr>
        <w:t>3</w:t>
      </w:r>
      <w:r w:rsidR="00367BC2">
        <w:rPr>
          <w:bCs/>
        </w:rPr>
        <w:t xml:space="preserve">) </w:t>
      </w:r>
      <w:r>
        <w:rPr>
          <w:bCs/>
        </w:rPr>
        <w:t xml:space="preserve">were created 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‘origin’ (Disaster) event at the beginning of the timeline.</w:t>
      </w:r>
      <w:r w:rsidR="001F4C9B">
        <w:rPr>
          <w:bCs/>
        </w:rPr>
        <w:t xml:space="preserve"> We produced two sets of heatmaps; one with only negative (protest) events that occurred after the disaster, and the other had only positive (aid) events that occurred after the disaster.</w:t>
      </w:r>
    </w:p>
    <w:p w14:paraId="39454AF4" w14:textId="77777777" w:rsidR="009964BC" w:rsidRDefault="009964BC" w:rsidP="00C46641">
      <w:pPr>
        <w:rPr>
          <w:bCs/>
        </w:rPr>
      </w:pPr>
    </w:p>
    <w:p w14:paraId="70EC0589" w14:textId="33C3AA94" w:rsidR="006D61E3" w:rsidRDefault="007B2EB9" w:rsidP="00C46641">
      <w:pPr>
        <w:rPr>
          <w:bCs/>
        </w:rPr>
      </w:pPr>
      <w:commentRangeStart w:id="53"/>
      <w:commentRangeStart w:id="54"/>
      <w:r>
        <w:rPr>
          <w:bCs/>
        </w:rPr>
        <w:t>This format showed that</w:t>
      </w:r>
      <w:r w:rsidR="00DC374F">
        <w:rPr>
          <w:bCs/>
        </w:rPr>
        <w:t>, when it came to negative</w:t>
      </w:r>
      <w:r w:rsidR="009964BC">
        <w:rPr>
          <w:bCs/>
        </w:rPr>
        <w:t xml:space="preserve"> (protest)</w:t>
      </w:r>
      <w:r w:rsidR="00DC374F">
        <w:rPr>
          <w:bCs/>
        </w:rPr>
        <w:t xml:space="preserve"> events, very few timelines had an increase of protest events within 1-10 days of a disaster. </w:t>
      </w:r>
      <w:commentRangeEnd w:id="53"/>
      <w:r w:rsidR="006D61E3">
        <w:rPr>
          <w:rStyle w:val="CommentReference"/>
        </w:rPr>
        <w:commentReference w:id="53"/>
      </w:r>
      <w:r w:rsidR="00DC374F">
        <w:rPr>
          <w:bCs/>
        </w:rPr>
        <w:t xml:space="preserve">The increase was insignificant and similar small spikes can be seen elsewhere in the heatmap. What stood out was a </w:t>
      </w:r>
      <w:commentRangeStart w:id="55"/>
      <w:r w:rsidR="00DC374F">
        <w:rPr>
          <w:bCs/>
        </w:rPr>
        <w:t xml:space="preserve">very large spike between the 260-day </w:t>
      </w:r>
      <w:r w:rsidR="006D61E3">
        <w:rPr>
          <w:bCs/>
        </w:rPr>
        <w:t xml:space="preserve">(???? vs. the average of ????) </w:t>
      </w:r>
      <w:r w:rsidR="00DC374F">
        <w:rPr>
          <w:bCs/>
        </w:rPr>
        <w:t xml:space="preserve">and 365-day </w:t>
      </w:r>
      <w:r w:rsidR="006D61E3">
        <w:rPr>
          <w:bCs/>
        </w:rPr>
        <w:t xml:space="preserve">(??? Vs. the average of ???) </w:t>
      </w:r>
      <w:r w:rsidR="00DC374F">
        <w:rPr>
          <w:bCs/>
        </w:rPr>
        <w:t xml:space="preserve">mark.  </w:t>
      </w:r>
      <w:commentRangeEnd w:id="55"/>
      <w:r w:rsidR="006D61E3">
        <w:rPr>
          <w:rStyle w:val="CommentReference"/>
        </w:rPr>
        <w:commentReference w:id="55"/>
      </w:r>
      <w:commentRangeEnd w:id="54"/>
      <w:r>
        <w:rPr>
          <w:rStyle w:val="CommentReference"/>
        </w:rPr>
        <w:commentReference w:id="54"/>
      </w:r>
    </w:p>
    <w:p w14:paraId="3B86E278" w14:textId="77777777" w:rsidR="007B2EB9" w:rsidRDefault="007B2EB9" w:rsidP="00C46641">
      <w:pPr>
        <w:rPr>
          <w:bCs/>
        </w:rPr>
      </w:pPr>
    </w:p>
    <w:p w14:paraId="13D21479" w14:textId="5573F55E" w:rsidR="007B2EB9" w:rsidRPr="0068776D" w:rsidRDefault="007B2EB9" w:rsidP="00C46641">
      <w:pPr>
        <w:rPr>
          <w:bCs/>
        </w:rPr>
      </w:pPr>
      <w:r w:rsidRPr="0068776D">
        <w:rPr>
          <w:bCs/>
        </w:rPr>
        <w:t>We pursued the following angles while investigating this spike in the 260</w:t>
      </w:r>
      <w:r w:rsidR="00E73E7A">
        <w:rPr>
          <w:bCs/>
        </w:rPr>
        <w:t>-</w:t>
      </w:r>
      <w:r w:rsidRPr="0068776D">
        <w:rPr>
          <w:bCs/>
        </w:rPr>
        <w:t>365</w:t>
      </w:r>
      <w:r w:rsidR="00E73E7A">
        <w:rPr>
          <w:bCs/>
        </w:rPr>
        <w:t xml:space="preserve"> </w:t>
      </w:r>
      <w:r w:rsidRPr="0068776D">
        <w:rPr>
          <w:bCs/>
        </w:rPr>
        <w:t>day r</w:t>
      </w:r>
      <w:r w:rsidR="00E73E7A">
        <w:rPr>
          <w:bCs/>
        </w:rPr>
        <w:t>ange</w:t>
      </w:r>
      <w:r w:rsidRPr="0068776D">
        <w:rPr>
          <w:bCs/>
        </w:rPr>
        <w:t>:</w:t>
      </w:r>
    </w:p>
    <w:p w14:paraId="2A9A5E8E" w14:textId="77777777" w:rsidR="007B2EB9" w:rsidRPr="0068776D" w:rsidRDefault="007B2EB9" w:rsidP="00C46641">
      <w:pPr>
        <w:rPr>
          <w:bCs/>
        </w:rPr>
      </w:pPr>
    </w:p>
    <w:p w14:paraId="324413D2" w14:textId="03C9627F" w:rsidR="006D61E3" w:rsidRPr="0068776D" w:rsidRDefault="0068776D" w:rsidP="0068776D">
      <w:pPr>
        <w:pStyle w:val="ListParagraph"/>
        <w:numPr>
          <w:ilvl w:val="0"/>
          <w:numId w:val="5"/>
        </w:numPr>
        <w:rPr>
          <w:bCs/>
        </w:rPr>
      </w:pPr>
      <w:r>
        <w:rPr>
          <w:bCs/>
        </w:rPr>
        <w:t>Are the disaster events and protest events seasonal? If the disaster events</w:t>
      </w:r>
      <w:r w:rsidR="00E73E7A">
        <w:rPr>
          <w:bCs/>
        </w:rPr>
        <w:t xml:space="preserve"> and protest events</w:t>
      </w:r>
      <w:r>
        <w:rPr>
          <w:bCs/>
        </w:rPr>
        <w:t xml:space="preserve"> were seasonal</w:t>
      </w:r>
      <w:r w:rsidR="00E73E7A">
        <w:rPr>
          <w:bCs/>
        </w:rPr>
        <w:t xml:space="preserve"> and the seasons were about 9-12 months apart, it would explain the 270</w:t>
      </w:r>
      <w:ins w:id="56" w:author="LKSOH" w:date="2020-12-07T10:46:00Z">
        <w:r w:rsidR="00AC2EFA">
          <w:rPr>
            <w:bCs/>
          </w:rPr>
          <w:t>-</w:t>
        </w:r>
      </w:ins>
      <w:del w:id="57" w:author="LKSOH" w:date="2020-12-07T10:46:00Z">
        <w:r w:rsidR="00E73E7A" w:rsidDel="00AC2EFA">
          <w:rPr>
            <w:bCs/>
          </w:rPr>
          <w:delText xml:space="preserve"> </w:delText>
        </w:r>
      </w:del>
      <w:r w:rsidR="00E73E7A">
        <w:rPr>
          <w:bCs/>
        </w:rPr>
        <w:t xml:space="preserve">day separation being so common. </w:t>
      </w:r>
      <w:r w:rsidR="00DC374F" w:rsidRPr="00AC2EFA">
        <w:rPr>
          <w:bCs/>
        </w:rPr>
        <w:t xml:space="preserve">The set of disaster events seemed to be </w:t>
      </w:r>
      <w:r w:rsidRPr="00AC2EFA">
        <w:rPr>
          <w:bCs/>
        </w:rPr>
        <w:t>fairly</w:t>
      </w:r>
      <w:r w:rsidR="00DC374F" w:rsidRPr="00AC2EFA">
        <w:rPr>
          <w:bCs/>
        </w:rPr>
        <w:t xml:space="preserve"> </w:t>
      </w:r>
      <w:commentRangeStart w:id="58"/>
      <w:r w:rsidR="00DC374F" w:rsidRPr="00AC2EFA">
        <w:rPr>
          <w:bCs/>
        </w:rPr>
        <w:t>evenly spread throughout the year</w:t>
      </w:r>
      <w:r w:rsidRPr="00AC2EFA">
        <w:rPr>
          <w:bCs/>
        </w:rPr>
        <w:t xml:space="preserve"> (this can be seen in Figure 2)</w:t>
      </w:r>
      <w:r w:rsidR="00017E43" w:rsidRPr="00AC2EFA">
        <w:rPr>
          <w:bCs/>
        </w:rPr>
        <w:t xml:space="preserve">.  </w:t>
      </w:r>
      <w:commentRangeEnd w:id="58"/>
      <w:r w:rsidR="00472EFA" w:rsidRPr="0068776D">
        <w:rPr>
          <w:rStyle w:val="CommentReference"/>
        </w:rPr>
        <w:commentReference w:id="58"/>
      </w:r>
      <w:commentRangeStart w:id="59"/>
      <w:r w:rsidR="00017E43" w:rsidRPr="00AC2EFA">
        <w:rPr>
          <w:bCs/>
        </w:rPr>
        <w:t xml:space="preserve">This observation reduced </w:t>
      </w:r>
      <w:r w:rsidR="00DC374F" w:rsidRPr="00AC2EFA">
        <w:rPr>
          <w:bCs/>
        </w:rPr>
        <w:t xml:space="preserve">the possibility </w:t>
      </w:r>
      <w:r w:rsidR="00017E43" w:rsidRPr="00AC2EFA">
        <w:rPr>
          <w:bCs/>
        </w:rPr>
        <w:t>that the</w:t>
      </w:r>
      <w:r w:rsidR="00DC374F" w:rsidRPr="00AC2EFA">
        <w:rPr>
          <w:bCs/>
        </w:rPr>
        <w:t xml:space="preserve"> spike </w:t>
      </w:r>
      <w:r w:rsidR="00017E43" w:rsidRPr="00AC2EFA">
        <w:rPr>
          <w:bCs/>
        </w:rPr>
        <w:t>was</w:t>
      </w:r>
      <w:r w:rsidR="00DC374F" w:rsidRPr="00AC2EFA">
        <w:rPr>
          <w:bCs/>
        </w:rPr>
        <w:t xml:space="preserve"> due to protests being seasonal</w:t>
      </w:r>
      <w:r w:rsidR="00472EFA" w:rsidRPr="00AC2EFA">
        <w:rPr>
          <w:bCs/>
        </w:rPr>
        <w:t>, occurring at a certain time (or certain times) of each year.</w:t>
      </w:r>
      <w:commentRangeEnd w:id="59"/>
      <w:r w:rsidR="00AC2EFA">
        <w:rPr>
          <w:rStyle w:val="CommentReference"/>
        </w:rPr>
        <w:commentReference w:id="59"/>
      </w:r>
    </w:p>
    <w:p w14:paraId="02956ABF" w14:textId="6BAE4DF3" w:rsidR="0068776D" w:rsidRPr="00AC2EFA" w:rsidRDefault="0068776D" w:rsidP="00AC2EFA">
      <w:pPr>
        <w:ind w:left="1440"/>
        <w:rPr>
          <w:bCs/>
        </w:rPr>
      </w:pPr>
      <w:r>
        <w:rPr>
          <w:bCs/>
        </w:rPr>
        <w:lastRenderedPageBreak/>
        <w:t xml:space="preserve">   </w:t>
      </w:r>
      <w:r w:rsidRPr="00AC2EFA">
        <w:rPr>
          <w:noProof/>
          <w:lang w:val="en-US"/>
        </w:rPr>
        <w:drawing>
          <wp:inline distT="0" distB="0" distL="0" distR="0" wp14:anchorId="3B8D9160" wp14:editId="66D2A826">
            <wp:extent cx="4514198" cy="24668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3438" cy="2488337"/>
                    </a:xfrm>
                    <a:prstGeom prst="rect">
                      <a:avLst/>
                    </a:prstGeom>
                    <a:noFill/>
                    <a:ln>
                      <a:noFill/>
                    </a:ln>
                  </pic:spPr>
                </pic:pic>
              </a:graphicData>
            </a:graphic>
          </wp:inline>
        </w:drawing>
      </w:r>
    </w:p>
    <w:p w14:paraId="2E1232A7" w14:textId="35341D85" w:rsidR="0068776D" w:rsidRPr="00AC2EFA" w:rsidRDefault="0068776D" w:rsidP="0068776D">
      <w:pPr>
        <w:ind w:left="720" w:firstLine="720"/>
        <w:jc w:val="center"/>
        <w:rPr>
          <w:b/>
        </w:rPr>
      </w:pPr>
      <w:r w:rsidRPr="00AC2EFA">
        <w:rPr>
          <w:b/>
        </w:rPr>
        <w:t>Figure 2</w:t>
      </w:r>
      <w:ins w:id="60" w:author="LKSOH" w:date="2020-12-07T10:46:00Z">
        <w:r w:rsidR="00AC2EFA">
          <w:rPr>
            <w:b/>
          </w:rPr>
          <w:t xml:space="preserve">:  </w:t>
        </w:r>
        <w:commentRangeStart w:id="61"/>
        <w:r w:rsidR="00AC2EFA">
          <w:rPr>
            <w:b/>
          </w:rPr>
          <w:t>Caption …</w:t>
        </w:r>
        <w:commentRangeEnd w:id="61"/>
        <w:r w:rsidR="00AC2EFA">
          <w:rPr>
            <w:rStyle w:val="CommentReference"/>
          </w:rPr>
          <w:commentReference w:id="61"/>
        </w:r>
      </w:ins>
    </w:p>
    <w:p w14:paraId="7DD601B3" w14:textId="17E6E16C" w:rsidR="0068776D" w:rsidRDefault="00E73E7A" w:rsidP="0068776D">
      <w:pPr>
        <w:pStyle w:val="ListParagraph"/>
        <w:numPr>
          <w:ilvl w:val="0"/>
          <w:numId w:val="5"/>
        </w:numPr>
        <w:rPr>
          <w:bCs/>
        </w:rPr>
      </w:pPr>
      <w:r>
        <w:rPr>
          <w:bCs/>
        </w:rPr>
        <w:t>Are disasters with economic impacts of varying size more or less likely to have protest events in the 260-365 day range? If this were the case, then we would see a higher proportion of timelines having events in the bins of interest if we filtered to only timelines with at least a specific impact size. The following points are the results of different ways of looking at the size of a disaster.</w:t>
      </w:r>
    </w:p>
    <w:p w14:paraId="7808CAA8" w14:textId="515794B6" w:rsidR="00E73E7A" w:rsidRPr="009A2434" w:rsidRDefault="005A311D" w:rsidP="00AC2EFA">
      <w:pPr>
        <w:pStyle w:val="ListParagraph"/>
        <w:numPr>
          <w:ilvl w:val="1"/>
          <w:numId w:val="5"/>
        </w:numPr>
        <w:rPr>
          <w:bCs/>
        </w:rPr>
        <w:pPrChange w:id="62" w:author="LKSOH" w:date="2020-12-07T10:48:00Z">
          <w:pPr>
            <w:pStyle w:val="ListParagraph"/>
            <w:numPr>
              <w:numId w:val="5"/>
            </w:numPr>
            <w:ind w:hanging="360"/>
          </w:pPr>
        </w:pPrChange>
      </w:pPr>
      <w:r w:rsidRPr="00AC2EFA">
        <w:rPr>
          <w:b/>
          <w:bCs/>
          <w:rPrChange w:id="63" w:author="LKSOH" w:date="2020-12-07T10:48:00Z">
            <w:rPr>
              <w:bCs/>
            </w:rPr>
          </w:rPrChange>
        </w:rPr>
        <w:t>T</w:t>
      </w:r>
      <w:r w:rsidRPr="00AC2EFA">
        <w:rPr>
          <w:b/>
          <w:bCs/>
          <w:rPrChange w:id="64" w:author="LKSOH" w:date="2020-12-07T10:48:00Z">
            <w:rPr>
              <w:bCs/>
            </w:rPr>
          </w:rPrChange>
        </w:rPr>
        <w:t>he economic loss caused by the disaster</w:t>
      </w:r>
      <w:r>
        <w:rPr>
          <w:bCs/>
        </w:rPr>
        <w:t xml:space="preserve">. The first step to test this would be to generate another heatmap which is almost the same as the </w:t>
      </w:r>
      <w:commentRangeStart w:id="65"/>
      <w:r>
        <w:rPr>
          <w:bCs/>
        </w:rPr>
        <w:t xml:space="preserve">previous ones </w:t>
      </w:r>
      <w:commentRangeEnd w:id="65"/>
      <w:r w:rsidR="00AC2EFA">
        <w:rPr>
          <w:rStyle w:val="CommentReference"/>
        </w:rPr>
        <w:commentReference w:id="65"/>
      </w:r>
      <w:r>
        <w:rPr>
          <w:bCs/>
        </w:rPr>
        <w:t xml:space="preserve">but only using disaster events that </w:t>
      </w:r>
      <w:commentRangeStart w:id="66"/>
      <w:r>
        <w:rPr>
          <w:bCs/>
        </w:rPr>
        <w:t>have a measured economic impact at a range of 120 km</w:t>
      </w:r>
      <w:commentRangeEnd w:id="66"/>
      <w:r w:rsidR="00AC2EFA">
        <w:rPr>
          <w:rStyle w:val="CommentReference"/>
        </w:rPr>
        <w:commentReference w:id="66"/>
      </w:r>
      <w:r>
        <w:rPr>
          <w:bCs/>
        </w:rPr>
        <w:t xml:space="preserve">. This heatmap can be seen in </w:t>
      </w:r>
      <w:r>
        <w:rPr>
          <w:b/>
        </w:rPr>
        <w:t>Figure 3</w:t>
      </w:r>
      <w:r>
        <w:rPr>
          <w:bCs/>
        </w:rPr>
        <w:t xml:space="preserve">. </w:t>
      </w:r>
      <w:commentRangeStart w:id="67"/>
      <w:r>
        <w:rPr>
          <w:bCs/>
        </w:rPr>
        <w:t xml:space="preserve">By only using disaster events with a measured </w:t>
      </w:r>
      <w:r w:rsidRPr="009A2434">
        <w:rPr>
          <w:bCs/>
        </w:rPr>
        <w:t>economic impact</w:t>
      </w:r>
      <w:commentRangeEnd w:id="67"/>
      <w:r w:rsidR="00AC2EFA">
        <w:rPr>
          <w:rStyle w:val="CommentReference"/>
        </w:rPr>
        <w:commentReference w:id="67"/>
      </w:r>
      <w:r w:rsidRPr="009A2434">
        <w:rPr>
          <w:bCs/>
        </w:rPr>
        <w:t>, our number of timelines is reduced to 1,304.</w:t>
      </w:r>
    </w:p>
    <w:p w14:paraId="19257E31" w14:textId="71CD349A" w:rsidR="005A311D" w:rsidRPr="009A2434" w:rsidRDefault="005A311D" w:rsidP="00AC2EFA">
      <w:pPr>
        <w:pStyle w:val="ListParagraph"/>
        <w:numPr>
          <w:ilvl w:val="1"/>
          <w:numId w:val="5"/>
        </w:numPr>
        <w:rPr>
          <w:bCs/>
        </w:rPr>
        <w:pPrChange w:id="68" w:author="LKSOH" w:date="2020-12-07T10:48:00Z">
          <w:pPr>
            <w:pStyle w:val="ListParagraph"/>
            <w:numPr>
              <w:numId w:val="5"/>
            </w:numPr>
            <w:ind w:hanging="360"/>
          </w:pPr>
        </w:pPrChange>
      </w:pPr>
      <w:r w:rsidRPr="00AC2EFA">
        <w:rPr>
          <w:b/>
          <w:bCs/>
          <w:rPrChange w:id="69" w:author="LKSOH" w:date="2020-12-07T10:48:00Z">
            <w:rPr>
              <w:bCs/>
            </w:rPr>
          </w:rPrChange>
        </w:rPr>
        <w:t>The number of deaths and injuries caused by a disaster</w:t>
      </w:r>
      <w:r w:rsidRPr="009A2434">
        <w:rPr>
          <w:bCs/>
        </w:rPr>
        <w:t>.</w:t>
      </w:r>
    </w:p>
    <w:p w14:paraId="6867EC02" w14:textId="77777777" w:rsidR="005A311D" w:rsidRPr="009A2434" w:rsidRDefault="005A311D" w:rsidP="00AC2EFA">
      <w:pPr>
        <w:pStyle w:val="ListParagraph"/>
        <w:numPr>
          <w:ilvl w:val="0"/>
          <w:numId w:val="5"/>
        </w:numPr>
        <w:rPr>
          <w:bCs/>
        </w:rPr>
      </w:pPr>
    </w:p>
    <w:p w14:paraId="5AD20C07" w14:textId="0BF7D021" w:rsidR="009A2434" w:rsidRPr="009A2434" w:rsidRDefault="009A2434" w:rsidP="00C46641">
      <w:pPr>
        <w:rPr>
          <w:bCs/>
        </w:rPr>
      </w:pPr>
    </w:p>
    <w:p w14:paraId="53FA3758" w14:textId="77777777" w:rsidR="009A2434" w:rsidRPr="009A2434" w:rsidRDefault="009A2434">
      <w:r w:rsidRPr="009A2434">
        <w:br w:type="page"/>
      </w:r>
    </w:p>
    <w:tbl>
      <w:tblPr>
        <w:tblStyle w:val="TableGrid"/>
        <w:tblW w:w="0" w:type="auto"/>
        <w:tblLook w:val="04A0" w:firstRow="1" w:lastRow="0" w:firstColumn="1" w:lastColumn="0" w:noHBand="0" w:noVBand="1"/>
      </w:tblPr>
      <w:tblGrid>
        <w:gridCol w:w="924"/>
        <w:gridCol w:w="2796"/>
        <w:gridCol w:w="2826"/>
        <w:gridCol w:w="2804"/>
      </w:tblGrid>
      <w:tr w:rsidR="009A2434" w:rsidRPr="009A2434" w14:paraId="581E990D" w14:textId="77777777" w:rsidTr="00AC2EFA">
        <w:tc>
          <w:tcPr>
            <w:tcW w:w="924" w:type="dxa"/>
          </w:tcPr>
          <w:p w14:paraId="79286F43" w14:textId="593EA985" w:rsidR="009A2434" w:rsidRPr="009A2434" w:rsidRDefault="009A2434" w:rsidP="00C46641">
            <w:pPr>
              <w:rPr>
                <w:bCs/>
              </w:rPr>
            </w:pPr>
            <w:r w:rsidRPr="009A2434">
              <w:rPr>
                <w:bCs/>
              </w:rPr>
              <w:lastRenderedPageBreak/>
              <w:t>Km Range</w:t>
            </w:r>
          </w:p>
        </w:tc>
        <w:tc>
          <w:tcPr>
            <w:tcW w:w="2796" w:type="dxa"/>
          </w:tcPr>
          <w:p w14:paraId="1F4156E0" w14:textId="57C208CF" w:rsidR="009A2434" w:rsidRPr="009A2434" w:rsidRDefault="009A2434" w:rsidP="00C46641">
            <w:pPr>
              <w:rPr>
                <w:bCs/>
              </w:rPr>
            </w:pPr>
            <w:r w:rsidRPr="009A2434">
              <w:rPr>
                <w:bCs/>
              </w:rPr>
              <w:t>40</w:t>
            </w:r>
          </w:p>
        </w:tc>
        <w:tc>
          <w:tcPr>
            <w:tcW w:w="2826" w:type="dxa"/>
          </w:tcPr>
          <w:p w14:paraId="28AE9AD4" w14:textId="1E190822" w:rsidR="009A2434" w:rsidRPr="009A2434" w:rsidRDefault="009A2434" w:rsidP="00C46641">
            <w:pPr>
              <w:rPr>
                <w:bCs/>
              </w:rPr>
            </w:pPr>
            <w:r w:rsidRPr="009A2434">
              <w:rPr>
                <w:bCs/>
              </w:rPr>
              <w:t>80</w:t>
            </w:r>
          </w:p>
        </w:tc>
        <w:tc>
          <w:tcPr>
            <w:tcW w:w="2804" w:type="dxa"/>
          </w:tcPr>
          <w:p w14:paraId="4D768D7B" w14:textId="02A7116E" w:rsidR="009A2434" w:rsidRPr="009A2434" w:rsidRDefault="009A2434" w:rsidP="00C46641">
            <w:pPr>
              <w:rPr>
                <w:bCs/>
              </w:rPr>
            </w:pPr>
            <w:r w:rsidRPr="009A2434">
              <w:rPr>
                <w:bCs/>
              </w:rPr>
              <w:t>120</w:t>
            </w:r>
          </w:p>
        </w:tc>
      </w:tr>
      <w:tr w:rsidR="009A2434" w14:paraId="0BAAE301" w14:textId="77777777" w:rsidTr="00AC2EFA">
        <w:tc>
          <w:tcPr>
            <w:tcW w:w="924" w:type="dxa"/>
          </w:tcPr>
          <w:p w14:paraId="1A1F1EC7" w14:textId="28B6D65D" w:rsidR="009A2434" w:rsidRPr="009A2434" w:rsidRDefault="009A2434" w:rsidP="00C46641">
            <w:pPr>
              <w:rPr>
                <w:bCs/>
              </w:rPr>
            </w:pPr>
            <w:r w:rsidRPr="009A2434">
              <w:rPr>
                <w:bCs/>
              </w:rPr>
              <w:t>Heat</w:t>
            </w:r>
            <w:r w:rsidRPr="00AC2EFA">
              <w:rPr>
                <w:bCs/>
              </w:rPr>
              <w:t>-</w:t>
            </w:r>
            <w:r w:rsidRPr="009A2434">
              <w:rPr>
                <w:bCs/>
              </w:rPr>
              <w:t>map</w:t>
            </w:r>
          </w:p>
        </w:tc>
        <w:tc>
          <w:tcPr>
            <w:tcW w:w="2796" w:type="dxa"/>
          </w:tcPr>
          <w:p w14:paraId="36EC8B04" w14:textId="0BB8D0E5" w:rsidR="009A2434" w:rsidRDefault="009A2434" w:rsidP="00C46641">
            <w:pPr>
              <w:rPr>
                <w:bCs/>
              </w:rPr>
            </w:pPr>
            <w:r w:rsidRPr="00AC2EFA">
              <w:rPr>
                <w:bCs/>
                <w:noProof/>
                <w:lang w:val="en-US"/>
              </w:rPr>
              <w:drawing>
                <wp:inline distT="0" distB="0" distL="0" distR="0" wp14:anchorId="4618C40F" wp14:editId="5D1CEE3D">
                  <wp:extent cx="7474881" cy="1629882"/>
                  <wp:effectExtent l="7938" t="0" r="952" b="95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2B9DE050" w14:textId="459EE374" w:rsidR="009A2434" w:rsidRDefault="009A2434" w:rsidP="00C46641">
            <w:pPr>
              <w:rPr>
                <w:bCs/>
              </w:rPr>
            </w:pPr>
            <w:r w:rsidRPr="00AC2EFA">
              <w:rPr>
                <w:bCs/>
                <w:noProof/>
                <w:lang w:val="en-US"/>
              </w:rPr>
              <w:drawing>
                <wp:inline distT="0" distB="0" distL="0" distR="0" wp14:anchorId="712A95D5" wp14:editId="4A408839">
                  <wp:extent cx="7524450" cy="1656155"/>
                  <wp:effectExtent l="318" t="0" r="952" b="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62B317F4" w14:textId="1BF2C87A" w:rsidR="009A2434" w:rsidRDefault="009A2434" w:rsidP="00C46641">
            <w:pPr>
              <w:rPr>
                <w:bCs/>
              </w:rPr>
            </w:pPr>
            <w:r w:rsidRPr="00AC2EFA">
              <w:rPr>
                <w:bCs/>
                <w:noProof/>
                <w:lang w:val="en-US"/>
              </w:rPr>
              <w:drawing>
                <wp:inline distT="0" distB="0" distL="0" distR="0" wp14:anchorId="1C2F6351" wp14:editId="10B38865">
                  <wp:extent cx="7506002" cy="1643482"/>
                  <wp:effectExtent l="0" t="254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7A36FE3" w14:textId="77777777" w:rsidR="009A2434" w:rsidRDefault="009A2434" w:rsidP="00C46641">
      <w:pPr>
        <w:rPr>
          <w:bCs/>
        </w:rPr>
      </w:pPr>
    </w:p>
    <w:p w14:paraId="265EF59C" w14:textId="5DE1F218" w:rsidR="00EC102B" w:rsidRDefault="009A2434" w:rsidP="00AC2EFA">
      <w:pPr>
        <w:jc w:val="center"/>
        <w:rPr>
          <w:bCs/>
        </w:rPr>
      </w:pPr>
      <w:r>
        <w:rPr>
          <w:b/>
        </w:rPr>
        <w:t>Figure 3</w:t>
      </w:r>
    </w:p>
    <w:p w14:paraId="58F40035" w14:textId="75D5F080" w:rsidR="00EC102B" w:rsidRPr="00EC102B" w:rsidRDefault="00EC102B" w:rsidP="00C46641">
      <w:pPr>
        <w:rPr>
          <w:bCs/>
        </w:rPr>
      </w:pPr>
    </w:p>
    <w:p w14:paraId="32871CAE" w14:textId="4D18E836" w:rsidR="005371EA" w:rsidRDefault="00EC102B" w:rsidP="00AC2EFA">
      <w:pPr>
        <w:jc w:val="center"/>
        <w:rPr>
          <w:b/>
        </w:rPr>
      </w:pPr>
      <w:r>
        <w:rPr>
          <w:b/>
        </w:rPr>
        <w:t>Figure 3</w:t>
      </w:r>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mmy Erickson" w:date="2020-10-12T03:31:00Z" w:initials="JE">
    <w:p w14:paraId="1F8DB1D9" w14:textId="21EE176F" w:rsidR="00460552" w:rsidRDefault="00460552">
      <w:pPr>
        <w:pStyle w:val="CommentText"/>
      </w:pPr>
      <w:r>
        <w:rPr>
          <w:rStyle w:val="CommentReference"/>
        </w:rPr>
        <w:annotationRef/>
      </w:r>
      <w:r>
        <w:t>. (</w:t>
      </w:r>
      <w:r>
        <w:rPr>
          <w:b/>
          <w:i/>
        </w:rPr>
        <w:t>Are we supposed to be writing this from the POV of the beginning or end of the project?)</w:t>
      </w:r>
      <w:r>
        <w:rPr>
          <w:b/>
        </w:rPr>
        <w:t xml:space="preserve"> </w:t>
      </w:r>
      <w:r>
        <w:rPr>
          <w:rStyle w:val="CommentReference"/>
        </w:rPr>
        <w:annotationRef/>
      </w:r>
      <w:r>
        <w:rPr>
          <w:rStyle w:val="CommentReference"/>
        </w:rPr>
        <w:annotationRef/>
      </w:r>
    </w:p>
  </w:comment>
  <w:comment w:id="2" w:author="Jimmy Erickson" w:date="2020-10-12T03:32:00Z" w:initials="JE">
    <w:p w14:paraId="48922D6D" w14:textId="657AB898" w:rsidR="00460552" w:rsidRDefault="00460552">
      <w:pPr>
        <w:pStyle w:val="CommentText"/>
      </w:pPr>
      <w:r>
        <w:rPr>
          <w:rStyle w:val="CommentReference"/>
        </w:rPr>
        <w:annotationRef/>
      </w:r>
      <w:r>
        <w:t>This</w:t>
      </w:r>
      <w:r>
        <w:rPr>
          <w:rStyle w:val="CommentReference"/>
        </w:rPr>
        <w:annotationRef/>
      </w:r>
      <w:r>
        <w:t xml:space="preserve"> paper will not be focusing on innovation in the field of Computer Science. Instead, we will be focusing on studying the relationship between disasters and social unrest while finding new ways to apply data science techniques to our proposed problem.</w:t>
      </w:r>
    </w:p>
  </w:comment>
  <w:comment w:id="5" w:author="LKSOH" w:date="2020-10-05T10:44:00Z" w:initials="LKSOH">
    <w:p w14:paraId="06627D9F" w14:textId="06389747" w:rsidR="00460552" w:rsidRDefault="00C46641">
      <w:pPr>
        <w:pStyle w:val="CommentText"/>
      </w:pPr>
      <w:r>
        <w:rPr>
          <w:rStyle w:val="CommentReference"/>
        </w:rPr>
        <w:annotationRef/>
      </w:r>
      <w:r>
        <w:t>Not necessarily true.  How to reconcile the datasets from different sources might not be simple at all.</w:t>
      </w:r>
    </w:p>
  </w:comment>
  <w:comment w:id="6" w:author="Jimmy Erickson" w:date="2020-10-12T03:38:00Z" w:initials="JE">
    <w:p w14:paraId="1C75624E" w14:textId="743B6976" w:rsidR="00460552" w:rsidRDefault="00460552">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4" w:author="Jimmy Erickson" w:date="2020-10-12T03:40:00Z" w:initials="JE">
    <w:p w14:paraId="283232F3" w14:textId="77777777" w:rsidR="00460552" w:rsidRDefault="00460552"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60552" w:rsidRDefault="00460552">
      <w:pPr>
        <w:pStyle w:val="CommentText"/>
      </w:pPr>
    </w:p>
  </w:comment>
  <w:comment w:id="7" w:author="Jimmy Erickson" w:date="2020-10-12T03:38:00Z" w:initials="JE">
    <w:p w14:paraId="1ECBA0CE" w14:textId="5662842C" w:rsidR="00460552" w:rsidRDefault="00460552">
      <w:pPr>
        <w:pStyle w:val="CommentText"/>
      </w:pPr>
      <w:r>
        <w:rPr>
          <w:rStyle w:val="CommentReference"/>
        </w:rPr>
        <w:annotationRef/>
      </w:r>
      <w:r>
        <w:t>“…context of unrest. And to use Data Science techniques to build out methods of modeling these events so as to support our research and give a starting point for future research of this topic.”</w:t>
      </w:r>
    </w:p>
  </w:comment>
  <w:comment w:id="8" w:author="LKSOH" w:date="2020-10-05T10:45:00Z" w:initials="LKSOH">
    <w:p w14:paraId="54DEAF28" w14:textId="77777777" w:rsidR="00C46641" w:rsidRDefault="00C46641">
      <w:pPr>
        <w:pStyle w:val="CommentText"/>
      </w:pPr>
      <w:r>
        <w:rPr>
          <w:rStyle w:val="CommentReference"/>
        </w:rPr>
        <w:annotationRef/>
      </w:r>
      <w:r>
        <w:t xml:space="preserve">Hmm … we also want to identify a computational approach to support that … … </w:t>
      </w:r>
    </w:p>
    <w:p w14:paraId="6A0BC33F" w14:textId="52CD2B87" w:rsidR="00460552" w:rsidRDefault="00460552">
      <w:pPr>
        <w:pStyle w:val="CommentText"/>
      </w:pPr>
    </w:p>
  </w:comment>
  <w:comment w:id="11" w:author="Jimmy Erickson" w:date="2020-10-12T03:41:00Z" w:initials="JE">
    <w:p w14:paraId="3E6316CA" w14:textId="7105B0C1" w:rsidR="007F61F8" w:rsidRDefault="007F61F8">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13" w:author="LKSOH" w:date="2020-10-05T10:46:00Z" w:initials="LKSOH">
    <w:p w14:paraId="1F67A2E3" w14:textId="27C44147" w:rsidR="00C46641" w:rsidRDefault="00C46641">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20" w:author="LKSOH" w:date="2020-10-21T09:53:00Z" w:initials="LKSOH">
    <w:p w14:paraId="68C18A96" w14:textId="3D0AADB7" w:rsidR="00E50283" w:rsidRDefault="0099226A">
      <w:pPr>
        <w:pStyle w:val="CommentText"/>
      </w:pPr>
      <w:r>
        <w:rPr>
          <w:rStyle w:val="CommentReference"/>
        </w:rPr>
        <w:annotationRef/>
      </w:r>
      <w:r>
        <w:t>Why is this still here?</w:t>
      </w:r>
    </w:p>
  </w:comment>
  <w:comment w:id="21" w:author="Jimmy Erickson" w:date="2020-10-26T05:12:00Z" w:initials="JE">
    <w:p w14:paraId="5DB7241D" w14:textId="26842743" w:rsidR="00E50283" w:rsidRDefault="00E50283">
      <w:pPr>
        <w:pStyle w:val="CommentText"/>
      </w:pPr>
      <w:r>
        <w:rPr>
          <w:rStyle w:val="CommentReference"/>
        </w:rPr>
        <w:annotationRef/>
      </w:r>
      <w:r>
        <w:t>I did not adequately study ICEWS, I will include an update on why we should/should not use ICEWS in the next version.</w:t>
      </w:r>
    </w:p>
  </w:comment>
  <w:comment w:id="30" w:author="LKSOH" w:date="2020-10-12T11:12:00Z" w:initials="LKSOH">
    <w:p w14:paraId="444884A0" w14:textId="10DEC831" w:rsidR="00A70BC7" w:rsidRDefault="00A70BC7">
      <w:pPr>
        <w:pStyle w:val="CommentText"/>
      </w:pPr>
      <w:r>
        <w:rPr>
          <w:rStyle w:val="CommentReference"/>
        </w:rPr>
        <w:annotationRef/>
      </w:r>
      <w:r>
        <w:t>How do we assess impact/severity of GDELT events?</w:t>
      </w:r>
    </w:p>
    <w:p w14:paraId="12FD0CBF" w14:textId="77777777" w:rsidR="00A70BC7" w:rsidRDefault="00A70BC7">
      <w:pPr>
        <w:pStyle w:val="CommentText"/>
      </w:pPr>
    </w:p>
    <w:p w14:paraId="4DB2BA3F" w14:textId="7A0C3273" w:rsidR="00A70BC7" w:rsidRDefault="00A70BC7">
      <w:pPr>
        <w:pStyle w:val="CommentText"/>
      </w:pPr>
      <w:r>
        <w:t>Do we focus on only on protests?</w:t>
      </w:r>
    </w:p>
    <w:p w14:paraId="114CC161" w14:textId="77777777" w:rsidR="0099226A" w:rsidRDefault="0099226A">
      <w:pPr>
        <w:pStyle w:val="CommentText"/>
      </w:pPr>
    </w:p>
    <w:p w14:paraId="71E230FB" w14:textId="0D7DEE85" w:rsidR="0099226A" w:rsidRDefault="0099226A">
      <w:pPr>
        <w:pStyle w:val="CommentText"/>
      </w:pPr>
      <w:r>
        <w:t>What about Government actions?  Positive, negative?</w:t>
      </w:r>
    </w:p>
  </w:comment>
  <w:comment w:id="31" w:author="Jimmy Erickson" w:date="2020-10-26T05:07:00Z" w:initials="JE">
    <w:p w14:paraId="5FDA1C5D" w14:textId="52363116" w:rsidR="005E47D5" w:rsidRDefault="005E47D5" w:rsidP="00E50283">
      <w:pPr>
        <w:pStyle w:val="CommentText"/>
      </w:pPr>
      <w:r>
        <w:rPr>
          <w:rStyle w:val="CommentReference"/>
        </w:rPr>
        <w:annotationRef/>
      </w:r>
    </w:p>
  </w:comment>
  <w:comment w:id="32" w:author="LKSOH" w:date="2020-10-21T09:55:00Z" w:initials="LKSOH">
    <w:p w14:paraId="2B3D1772" w14:textId="5309CABE" w:rsidR="0099226A" w:rsidRDefault="0099226A">
      <w:pPr>
        <w:pStyle w:val="CommentText"/>
      </w:pPr>
      <w:r>
        <w:rPr>
          <w:rStyle w:val="CommentReference"/>
        </w:rPr>
        <w:annotationRef/>
      </w:r>
      <w:r>
        <w:t>What about reasons for not using ICEWS?</w:t>
      </w:r>
    </w:p>
  </w:comment>
  <w:comment w:id="45" w:author="Jimmy Erickson" w:date="2020-10-21T05:42:00Z" w:initials="JE">
    <w:p w14:paraId="1E85970C" w14:textId="0479B547" w:rsidR="00AF1B3E" w:rsidRDefault="00AF1B3E">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46" w:author="LKSOH" w:date="2020-10-21T10:00:00Z" w:initials="LKSOH">
    <w:p w14:paraId="013CFE4B" w14:textId="02E16002" w:rsidR="00764E43" w:rsidRDefault="00764E43">
      <w:pPr>
        <w:pStyle w:val="CommentText"/>
      </w:pPr>
      <w:r>
        <w:rPr>
          <w:rStyle w:val="CommentReference"/>
        </w:rPr>
        <w:annotationRef/>
      </w:r>
      <w:r>
        <w:t>Then we update this Section 3.2 accordingly if we have changes made to the way we do things.</w:t>
      </w:r>
    </w:p>
  </w:comment>
  <w:comment w:id="47" w:author="Jimmy Erickson" w:date="2020-10-26T05:06:00Z" w:initials="JE">
    <w:p w14:paraId="2C5F8921" w14:textId="30EF1A8B" w:rsidR="005E47D5" w:rsidRDefault="005E47D5">
      <w:pPr>
        <w:pStyle w:val="CommentText"/>
      </w:pPr>
      <w:r>
        <w:rPr>
          <w:rStyle w:val="CommentReference"/>
        </w:rPr>
        <w:annotationRef/>
      </w:r>
      <w:r>
        <w:t>Ok, I will add sections onto this as I make changes.</w:t>
      </w:r>
    </w:p>
  </w:comment>
  <w:comment w:id="49" w:author="LKSOH" w:date="2020-12-07T10:50:00Z" w:initials="LKSOH">
    <w:p w14:paraId="04B822D3" w14:textId="5A6E8732" w:rsidR="00AC2EFA" w:rsidRDefault="00AC2EFA">
      <w:pPr>
        <w:pStyle w:val="CommentText"/>
      </w:pPr>
      <w:r>
        <w:rPr>
          <w:rStyle w:val="CommentReference"/>
        </w:rPr>
        <w:annotationRef/>
      </w:r>
      <w:r>
        <w:t>I have asked you to re-org this section a bit better, under different investigations, for example: on the different factors: economic impact, # of deaths, # injuries, indirectly impacted, radius range, etc.  I still think that’s the better way to do it now.  Otherwise, your discussions would become more storytelling-like instead of like a technical report.</w:t>
      </w:r>
    </w:p>
    <w:p w14:paraId="5736552D" w14:textId="77777777" w:rsidR="00AC2EFA" w:rsidRDefault="00AC2EFA">
      <w:pPr>
        <w:pStyle w:val="CommentText"/>
      </w:pPr>
    </w:p>
    <w:p w14:paraId="5D457FED" w14:textId="14603E41" w:rsidR="00AC2EFA" w:rsidRPr="00AC2EFA" w:rsidRDefault="00AC2EFA">
      <w:pPr>
        <w:pStyle w:val="CommentText"/>
        <w:rPr>
          <w:b/>
          <w:color w:val="FF0000"/>
        </w:rPr>
      </w:pPr>
      <w:r w:rsidRPr="00AC2EFA">
        <w:rPr>
          <w:b/>
          <w:color w:val="FF0000"/>
        </w:rPr>
        <w:t>IMPORTANT.  IMPORTANT.</w:t>
      </w:r>
    </w:p>
  </w:comment>
  <w:comment w:id="50" w:author="Jimmy Erickson" w:date="2020-11-06T07:48:00Z" w:initials="JE">
    <w:p w14:paraId="562A5CA8" w14:textId="04D2F053" w:rsidR="007D2562" w:rsidRDefault="007D2562">
      <w:pPr>
        <w:pStyle w:val="CommentText"/>
      </w:pPr>
      <w:r>
        <w:rPr>
          <w:rStyle w:val="CommentReference"/>
        </w:rPr>
        <w:annotationRef/>
      </w:r>
      <w:r>
        <w:t>I need to format the charts to make a figure 1.</w:t>
      </w:r>
    </w:p>
  </w:comment>
  <w:comment w:id="51" w:author="LKSOH" w:date="2020-11-06T08:16:00Z" w:initials="LKSOH">
    <w:p w14:paraId="17B7E8AD" w14:textId="4D0BFEBC" w:rsidR="003220B9" w:rsidRDefault="003220B9">
      <w:pPr>
        <w:pStyle w:val="CommentText"/>
      </w:pPr>
      <w:r>
        <w:rPr>
          <w:rStyle w:val="CommentReference"/>
        </w:rPr>
        <w:annotationRef/>
      </w:r>
      <w:r>
        <w:t>Where’s Figure 1?</w:t>
      </w:r>
    </w:p>
  </w:comment>
  <w:comment w:id="52" w:author="LKSOH" w:date="2020-11-06T08:17:00Z" w:initials="LKSOH">
    <w:p w14:paraId="3E5A68BB" w14:textId="026BDBE1" w:rsidR="002818A6" w:rsidRDefault="002818A6">
      <w:pPr>
        <w:pStyle w:val="CommentText"/>
      </w:pPr>
      <w:r>
        <w:rPr>
          <w:rStyle w:val="CommentReference"/>
        </w:rPr>
        <w:annotationRef/>
      </w:r>
      <w:r>
        <w:t xml:space="preserve">This is a promising table.  I think now, please add the Figures into Figure 1 here… </w:t>
      </w:r>
    </w:p>
    <w:p w14:paraId="64113003" w14:textId="77777777" w:rsidR="002818A6" w:rsidRDefault="002818A6">
      <w:pPr>
        <w:pStyle w:val="CommentText"/>
      </w:pPr>
    </w:p>
    <w:p w14:paraId="7EDEF2B8" w14:textId="2AEABB8C" w:rsidR="002818A6" w:rsidRDefault="002818A6">
      <w:pPr>
        <w:pStyle w:val="CommentText"/>
      </w:pPr>
      <w:r>
        <w:t xml:space="preserve">And then create perhaps another set of figures.  X-axis is bins of 1-5 days, 6-10 days, 11-15 days, 16-20 days, etc., all the way to 180 for the 180-day range; and all </w:t>
      </w:r>
      <w:proofErr w:type="spellStart"/>
      <w:r>
        <w:t>te</w:t>
      </w:r>
      <w:proofErr w:type="spellEnd"/>
      <w:r>
        <w:t xml:space="preserve"> the way to 370 for the 365-day-range.</w:t>
      </w:r>
    </w:p>
    <w:p w14:paraId="0A29B5B1" w14:textId="77777777" w:rsidR="002818A6" w:rsidRDefault="002818A6">
      <w:pPr>
        <w:pStyle w:val="CommentText"/>
      </w:pPr>
    </w:p>
    <w:p w14:paraId="7D2BF3E1" w14:textId="62FBD462" w:rsidR="002818A6" w:rsidRDefault="002818A6">
      <w:pPr>
        <w:pStyle w:val="CommentText"/>
      </w:pPr>
      <w:r>
        <w:t>And the</w:t>
      </w:r>
      <w:r w:rsidR="00CE5ED9">
        <w:t>n the y-axis the is the # of events in those time slots: 1-5, 6-10, 11-15, etc., What’s the maximum number of events in a 5-day span after a disaster event?</w:t>
      </w:r>
    </w:p>
    <w:p w14:paraId="0718F1AB" w14:textId="77777777" w:rsidR="00CE5ED9" w:rsidRDefault="00CE5ED9">
      <w:pPr>
        <w:pStyle w:val="CommentText"/>
      </w:pPr>
    </w:p>
    <w:p w14:paraId="720F9455" w14:textId="5BFF2633" w:rsidR="00CE5ED9" w:rsidRDefault="00CE5ED9">
      <w:pPr>
        <w:pStyle w:val="CommentText"/>
      </w:pPr>
      <w:r>
        <w:t xml:space="preserve">And then give the above axes, for each “cell”, put in the number of timelines that have a value in that call.  </w:t>
      </w:r>
    </w:p>
    <w:p w14:paraId="6669526F" w14:textId="77777777" w:rsidR="00CE5ED9" w:rsidRDefault="00CE5ED9">
      <w:pPr>
        <w:pStyle w:val="CommentText"/>
      </w:pPr>
    </w:p>
    <w:p w14:paraId="718C5958" w14:textId="0D615022" w:rsidR="00CE5ED9" w:rsidRDefault="00CE5ED9">
      <w:pPr>
        <w:pStyle w:val="CommentText"/>
      </w:pPr>
      <w:r>
        <w:t>So, for example, if there are100 timelines where each of the timelines has between 6-10 events in between 16-20 days post-disaster, then that cell has the value “100”.</w:t>
      </w:r>
    </w:p>
    <w:p w14:paraId="6A2AF762" w14:textId="694BE08C" w:rsidR="00CE5ED9" w:rsidRDefault="00CE5ED9">
      <w:pPr>
        <w:pStyle w:val="CommentText"/>
      </w:pPr>
      <w:r>
        <w:br/>
        <w:t>Does this make sense?</w:t>
      </w:r>
    </w:p>
  </w:comment>
  <w:comment w:id="53" w:author="LKSOH" w:date="2020-12-04T15:28:00Z" w:initials="LKSOH">
    <w:p w14:paraId="18E97480" w14:textId="260925E9" w:rsidR="006D61E3" w:rsidRDefault="006D61E3">
      <w:pPr>
        <w:pStyle w:val="CommentText"/>
      </w:pPr>
      <w:r>
        <w:rPr>
          <w:rStyle w:val="CommentReference"/>
        </w:rPr>
        <w:annotationRef/>
      </w:r>
      <w:r>
        <w:t>Setup the context more accurately.</w:t>
      </w:r>
    </w:p>
  </w:comment>
  <w:comment w:id="55" w:author="LKSOH" w:date="2020-12-04T15:29:00Z" w:initials="LKSOH">
    <w:p w14:paraId="48001AA9" w14:textId="55EE201A" w:rsidR="006D61E3" w:rsidRDefault="006D61E3">
      <w:pPr>
        <w:pStyle w:val="CommentText"/>
      </w:pPr>
      <w:r>
        <w:rPr>
          <w:rStyle w:val="CommentReference"/>
        </w:rPr>
        <w:annotationRef/>
      </w:r>
      <w:r>
        <w:t xml:space="preserve">Relatively large spike. </w:t>
      </w:r>
    </w:p>
  </w:comment>
  <w:comment w:id="54" w:author="Jimmy Erickson" w:date="2020-12-07T04:25:00Z" w:initials="JE">
    <w:p w14:paraId="37DF8A1C" w14:textId="7EF8D40B" w:rsidR="007B2EB9" w:rsidRDefault="007B2EB9">
      <w:pPr>
        <w:pStyle w:val="CommentText"/>
      </w:pPr>
      <w:r>
        <w:rPr>
          <w:rStyle w:val="CommentReference"/>
        </w:rPr>
        <w:annotationRef/>
      </w:r>
      <w:r>
        <w:t>Will produce percentages after I finish revamping the dataset.</w:t>
      </w:r>
    </w:p>
  </w:comment>
  <w:comment w:id="58" w:author="LKSOH" w:date="2020-12-04T15:35:00Z" w:initials="LKSOH">
    <w:p w14:paraId="41870D77" w14:textId="4F1A7BBF" w:rsidR="00472EFA" w:rsidRDefault="00472EFA">
      <w:pPr>
        <w:pStyle w:val="CommentText"/>
      </w:pPr>
      <w:r>
        <w:rPr>
          <w:rStyle w:val="CommentReference"/>
        </w:rPr>
        <w:annotationRef/>
      </w:r>
      <w:r>
        <w:t>Provide that table on the distribution of disaster event dates.</w:t>
      </w:r>
    </w:p>
  </w:comment>
  <w:comment w:id="59" w:author="LKSOH" w:date="2020-12-07T10:46:00Z" w:initials="LKSOH">
    <w:p w14:paraId="53379821" w14:textId="48A5ACD7" w:rsidR="00AC2EFA" w:rsidRDefault="00AC2EFA">
      <w:pPr>
        <w:pStyle w:val="CommentText"/>
      </w:pPr>
      <w:r>
        <w:rPr>
          <w:rStyle w:val="CommentReference"/>
        </w:rPr>
        <w:annotationRef/>
      </w:r>
      <w:r>
        <w:t>Nice!</w:t>
      </w:r>
    </w:p>
  </w:comment>
  <w:comment w:id="61" w:author="LKSOH" w:date="2020-12-07T10:46:00Z" w:initials="LKSOH">
    <w:p w14:paraId="5D97F4D3" w14:textId="183E2B0C" w:rsidR="00AC2EFA" w:rsidRDefault="00AC2EFA">
      <w:pPr>
        <w:pStyle w:val="CommentText"/>
      </w:pPr>
      <w:r>
        <w:rPr>
          <w:rStyle w:val="CommentReference"/>
        </w:rPr>
        <w:annotationRef/>
      </w:r>
      <w:r>
        <w:t>Provide caption for each Table and Figure.  A caption should be standalone that a reader does not have to read the text in order to understand the Table/Figure.</w:t>
      </w:r>
    </w:p>
  </w:comment>
  <w:comment w:id="65" w:author="LKSOH" w:date="2020-12-07T10:50:00Z" w:initials="LKSOH">
    <w:p w14:paraId="502DA410" w14:textId="30A1BC0C" w:rsidR="00AC2EFA" w:rsidRDefault="00AC2EFA">
      <w:pPr>
        <w:pStyle w:val="CommentText"/>
      </w:pPr>
      <w:r>
        <w:rPr>
          <w:rStyle w:val="CommentReference"/>
        </w:rPr>
        <w:annotationRef/>
      </w:r>
      <w:r>
        <w:t>Where are these?</w:t>
      </w:r>
    </w:p>
  </w:comment>
  <w:comment w:id="66" w:author="LKSOH" w:date="2020-12-07T10:49:00Z" w:initials="LKSOH">
    <w:p w14:paraId="4167240A" w14:textId="59FCE7BC" w:rsidR="00AC2EFA" w:rsidRDefault="00AC2EFA">
      <w:pPr>
        <w:pStyle w:val="CommentText"/>
      </w:pPr>
      <w:r>
        <w:rPr>
          <w:rStyle w:val="CommentReference"/>
        </w:rPr>
        <w:annotationRef/>
      </w:r>
      <w:r>
        <w:t xml:space="preserve">But your Figure 3 has also 40, 80, and 120 km ranges.  I am confused.  </w:t>
      </w:r>
    </w:p>
  </w:comment>
  <w:comment w:id="67" w:author="LKSOH" w:date="2020-12-07T10:48:00Z" w:initials="LKSOH">
    <w:p w14:paraId="493D18B7" w14:textId="37C832F7" w:rsidR="00AC2EFA" w:rsidRDefault="00AC2EFA">
      <w:pPr>
        <w:pStyle w:val="CommentText"/>
      </w:pPr>
      <w:r>
        <w:rPr>
          <w:rStyle w:val="CommentReference"/>
        </w:rPr>
        <w:annotationRef/>
      </w:r>
      <w:r>
        <w:t>What’s the actual threshold used?  Be specific.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DB1D9" w15:done="0"/>
  <w15:commentEx w15:paraId="48922D6D" w15:done="0"/>
  <w15:commentEx w15:paraId="06627D9F" w15:done="0"/>
  <w15:commentEx w15:paraId="1C75624E" w15:done="1"/>
  <w15:commentEx w15:paraId="2649BDD1" w15:done="0"/>
  <w15:commentEx w15:paraId="1ECBA0CE" w15:done="0"/>
  <w15:commentEx w15:paraId="6A0BC33F" w15:done="0"/>
  <w15:commentEx w15:paraId="3E6316CA" w15:done="0"/>
  <w15:commentEx w15:paraId="1F67A2E3" w15:done="1"/>
  <w15:commentEx w15:paraId="68C18A96" w15:done="0"/>
  <w15:commentEx w15:paraId="5DB7241D" w15:paraIdParent="68C18A96" w15:done="0"/>
  <w15:commentEx w15:paraId="71E230FB" w15:done="0"/>
  <w15:commentEx w15:paraId="5FDA1C5D" w15:paraIdParent="71E230FB" w15:done="0"/>
  <w15:commentEx w15:paraId="2B3D1772" w15:done="0"/>
  <w15:commentEx w15:paraId="1E85970C" w15:done="1"/>
  <w15:commentEx w15:paraId="013CFE4B" w15:paraIdParent="1E85970C" w15:done="1"/>
  <w15:commentEx w15:paraId="2C5F8921" w15:paraIdParent="1E85970C" w15:done="1"/>
  <w15:commentEx w15:paraId="5D457FED" w15:done="0"/>
  <w15:commentEx w15:paraId="562A5CA8" w15:done="0"/>
  <w15:commentEx w15:paraId="17B7E8AD" w15:paraIdParent="562A5CA8" w15:done="0"/>
  <w15:commentEx w15:paraId="6A2AF762" w15:done="0"/>
  <w15:commentEx w15:paraId="18E97480" w15:done="0"/>
  <w15:commentEx w15:paraId="48001AA9" w15:done="0"/>
  <w15:commentEx w15:paraId="37DF8A1C" w15:done="0"/>
  <w15:commentEx w15:paraId="41870D77" w15:done="0"/>
  <w15:commentEx w15:paraId="53379821" w15:done="0"/>
  <w15:commentEx w15:paraId="5D97F4D3" w15:done="0"/>
  <w15:commentEx w15:paraId="502DA410" w15:done="0"/>
  <w15:commentEx w15:paraId="4167240A" w15:done="0"/>
  <w15:commentEx w15:paraId="493D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C8C" w16cex:dateUtc="2020-10-12T08:31:00Z"/>
  <w16cex:commentExtensible w16cex:durableId="232E4CEB" w16cex:dateUtc="2020-10-12T08:32:00Z"/>
  <w16cex:commentExtensible w16cex:durableId="232E4E2C" w16cex:dateUtc="2020-10-12T08:38:00Z"/>
  <w16cex:commentExtensible w16cex:durableId="232E4EC9" w16cex:dateUtc="2020-10-12T08:40:00Z"/>
  <w16cex:commentExtensible w16cex:durableId="232E4E1D" w16cex:dateUtc="2020-10-12T08:38:00Z"/>
  <w16cex:commentExtensible w16cex:durableId="232E4EE5" w16cex:dateUtc="2020-10-12T08:41:00Z"/>
  <w16cex:commentExtensible w16cex:durableId="2340D94F" w16cex:dateUtc="2020-10-26T10:12:00Z"/>
  <w16cex:commentExtensible w16cex:durableId="2340D81E" w16cex:dateUtc="2020-10-26T10:07:00Z"/>
  <w16cex:commentExtensible w16cex:durableId="233A48D5" w16cex:dateUtc="2020-10-21T10:42:00Z"/>
  <w16cex:commentExtensible w16cex:durableId="2340D7CB" w16cex:dateUtc="2020-10-26T10:06:00Z"/>
  <w16cex:commentExtensible w16cex:durableId="234F7E3F" w16cex:dateUtc="2020-11-06T13:48:00Z"/>
  <w16cex:commentExtensible w16cex:durableId="23782D44" w16cex:dateUtc="2020-12-07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DB1D9" w16cid:durableId="232E4C8C"/>
  <w16cid:commentId w16cid:paraId="48922D6D" w16cid:durableId="232E4CEB"/>
  <w16cid:commentId w16cid:paraId="06627D9F" w16cid:durableId="232E4C89"/>
  <w16cid:commentId w16cid:paraId="1C75624E" w16cid:durableId="232E4E2C"/>
  <w16cid:commentId w16cid:paraId="2649BDD1" w16cid:durableId="232E4EC9"/>
  <w16cid:commentId w16cid:paraId="1ECBA0CE" w16cid:durableId="232E4E1D"/>
  <w16cid:commentId w16cid:paraId="6A0BC33F" w16cid:durableId="232E4C8A"/>
  <w16cid:commentId w16cid:paraId="3E6316CA" w16cid:durableId="232E4EE5"/>
  <w16cid:commentId w16cid:paraId="1F67A2E3" w16cid:durableId="232E4C8B"/>
  <w16cid:commentId w16cid:paraId="68C18A96" w16cid:durableId="2340C4D6"/>
  <w16cid:commentId w16cid:paraId="5DB7241D" w16cid:durableId="2340D94F"/>
  <w16cid:commentId w16cid:paraId="71E230FB" w16cid:durableId="2340C4D7"/>
  <w16cid:commentId w16cid:paraId="5FDA1C5D" w16cid:durableId="2340D81E"/>
  <w16cid:commentId w16cid:paraId="2B3D1772" w16cid:durableId="2340C4D8"/>
  <w16cid:commentId w16cid:paraId="1E85970C" w16cid:durableId="233A48D5"/>
  <w16cid:commentId w16cid:paraId="013CFE4B" w16cid:durableId="2340C4DD"/>
  <w16cid:commentId w16cid:paraId="2C5F8921" w16cid:durableId="2340D7CB"/>
  <w16cid:commentId w16cid:paraId="562A5CA8" w16cid:durableId="234F7E3F"/>
  <w16cid:commentId w16cid:paraId="17B7E8AD" w16cid:durableId="235E5E49"/>
  <w16cid:commentId w16cid:paraId="6A2AF762" w16cid:durableId="235E5E4A"/>
  <w16cid:commentId w16cid:paraId="18E97480" w16cid:durableId="23782718"/>
  <w16cid:commentId w16cid:paraId="48001AA9" w16cid:durableId="23782719"/>
  <w16cid:commentId w16cid:paraId="37DF8A1C" w16cid:durableId="23782D44"/>
  <w16cid:commentId w16cid:paraId="41870D77" w16cid:durableId="2378271A"/>
  <w16cid:commentId w16cid:paraId="66E4C6AB" w16cid:durableId="237827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my Erickson">
    <w15:presenceInfo w15:providerId="AD" w15:userId="S::jerickson21@unl.edu::dd6bfc1c-1111-4836-87ef-b11937aad9c5"/>
  </w15:person>
  <w15:person w15:author="LKSOH">
    <w15:presenceInfo w15:providerId="None" w15:userId="LKS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F1"/>
    <w:rsid w:val="00017E43"/>
    <w:rsid w:val="000437ED"/>
    <w:rsid w:val="000A1721"/>
    <w:rsid w:val="00125EA1"/>
    <w:rsid w:val="001343FC"/>
    <w:rsid w:val="001807BC"/>
    <w:rsid w:val="001D4CC4"/>
    <w:rsid w:val="001F4C9B"/>
    <w:rsid w:val="00264257"/>
    <w:rsid w:val="002660C6"/>
    <w:rsid w:val="002818A6"/>
    <w:rsid w:val="002B5B72"/>
    <w:rsid w:val="003220B9"/>
    <w:rsid w:val="0032268A"/>
    <w:rsid w:val="00367BC2"/>
    <w:rsid w:val="00460552"/>
    <w:rsid w:val="0046686C"/>
    <w:rsid w:val="00472EFA"/>
    <w:rsid w:val="004C7EBD"/>
    <w:rsid w:val="005371EA"/>
    <w:rsid w:val="00590E6D"/>
    <w:rsid w:val="005A311D"/>
    <w:rsid w:val="005D6F0D"/>
    <w:rsid w:val="005E47D5"/>
    <w:rsid w:val="00657F5D"/>
    <w:rsid w:val="0068776D"/>
    <w:rsid w:val="006D5B6A"/>
    <w:rsid w:val="006D61E3"/>
    <w:rsid w:val="007010B8"/>
    <w:rsid w:val="007328F8"/>
    <w:rsid w:val="007349F9"/>
    <w:rsid w:val="00764E43"/>
    <w:rsid w:val="00793FD0"/>
    <w:rsid w:val="007B2EB9"/>
    <w:rsid w:val="007D2562"/>
    <w:rsid w:val="007E5B32"/>
    <w:rsid w:val="007F61F8"/>
    <w:rsid w:val="00825B1D"/>
    <w:rsid w:val="00825F81"/>
    <w:rsid w:val="0091263E"/>
    <w:rsid w:val="0099226A"/>
    <w:rsid w:val="009964BC"/>
    <w:rsid w:val="009A2434"/>
    <w:rsid w:val="00A03993"/>
    <w:rsid w:val="00A22969"/>
    <w:rsid w:val="00A54B9B"/>
    <w:rsid w:val="00A65E69"/>
    <w:rsid w:val="00A70BC7"/>
    <w:rsid w:val="00A73F9F"/>
    <w:rsid w:val="00AC2EFA"/>
    <w:rsid w:val="00AF1B3E"/>
    <w:rsid w:val="00B219B3"/>
    <w:rsid w:val="00B523D0"/>
    <w:rsid w:val="00B5303E"/>
    <w:rsid w:val="00C2591C"/>
    <w:rsid w:val="00C46641"/>
    <w:rsid w:val="00C710C2"/>
    <w:rsid w:val="00C74A2E"/>
    <w:rsid w:val="00CB6563"/>
    <w:rsid w:val="00CE5ED9"/>
    <w:rsid w:val="00D97C51"/>
    <w:rsid w:val="00DB602F"/>
    <w:rsid w:val="00DC374F"/>
    <w:rsid w:val="00E50283"/>
    <w:rsid w:val="00E73E7A"/>
    <w:rsid w:val="00EC102B"/>
    <w:rsid w:val="00EC2845"/>
    <w:rsid w:val="00F01B8B"/>
    <w:rsid w:val="00F031FC"/>
    <w:rsid w:val="00F30B15"/>
    <w:rsid w:val="00F326F1"/>
    <w:rsid w:val="00F55F4A"/>
    <w:rsid w:val="00FB3C41"/>
    <w:rsid w:val="00FC3B11"/>
    <w:rsid w:val="00FF22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5"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2461</Words>
  <Characters>14031</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LKSOH</cp:lastModifiedBy>
  <cp:revision>7</cp:revision>
  <dcterms:created xsi:type="dcterms:W3CDTF">2020-12-07T10:22:00Z</dcterms:created>
  <dcterms:modified xsi:type="dcterms:W3CDTF">2020-12-07T16:52:00Z</dcterms:modified>
</cp:coreProperties>
</file>